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1071B7" w:rsidRDefault="001071B7" w:rsidP="001071B7">
      <w:pPr>
        <w:pStyle w:val="InstructionalTextMainTitle"/>
      </w:pPr>
      <w:r w:rsidRPr="00961FED">
        <w:t>&lt;</w:t>
      </w:r>
      <w:r>
        <w:t>Product</w:t>
      </w:r>
      <w:r w:rsidRPr="00961FED">
        <w:t xml:space="preserve"> Name&gt;</w:t>
      </w:r>
    </w:p>
    <w:p w:rsidR="001071B7" w:rsidRPr="004C5CB1" w:rsidRDefault="001071B7" w:rsidP="001071B7">
      <w:pPr>
        <w:pStyle w:val="InstructionalTextMainTitle"/>
      </w:pPr>
      <w:r>
        <w:t>&lt;Release&gt;</w:t>
      </w:r>
    </w:p>
    <w:p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AA7363" w:rsidP="00DF6735">
      <w:pPr>
        <w:pStyle w:val="InstructionalTextTitle2"/>
      </w:pPr>
      <w:r>
        <w:t>&lt;M</w:t>
      </w:r>
      <w:r w:rsidR="004F3A80" w:rsidRPr="00961FED">
        <w:t>onth</w:t>
      </w:r>
      <w:r w:rsidR="00961FED">
        <w:t>&gt;&lt;</w:t>
      </w:r>
      <w:r>
        <w:t>Y</w:t>
      </w:r>
      <w:r w:rsidR="004F3A80" w:rsidRPr="00961FED">
        <w:t>ear&gt;</w:t>
      </w:r>
    </w:p>
    <w:p w:rsidR="00F7216E" w:rsidRDefault="00492806" w:rsidP="00F7216E">
      <w:pPr>
        <w:pStyle w:val="Title2"/>
      </w:pPr>
      <w:r>
        <w:t xml:space="preserve">Document </w:t>
      </w:r>
      <w:r w:rsidR="00F7216E">
        <w:t xml:space="preserve">Version </w:t>
      </w:r>
      <w:r w:rsidR="00F7216E" w:rsidRPr="00961FED">
        <w:rPr>
          <w:rFonts w:ascii="Times New Roman" w:hAnsi="Times New Roman" w:cs="Times New Roman"/>
          <w:b w:val="0"/>
          <w:i/>
          <w:color w:val="0000FF"/>
          <w:sz w:val="22"/>
          <w:szCs w:val="22"/>
        </w:rPr>
        <w:t>&lt;#.#&gt;</w:t>
      </w:r>
    </w:p>
    <w:p w:rsidR="004F3A80" w:rsidRDefault="00001A6F" w:rsidP="004F3A80">
      <w:pPr>
        <w:pStyle w:val="Title2"/>
      </w:pPr>
      <w:r w:rsidRPr="00001A6F">
        <w:t>Department of Veterans Affairs</w:t>
      </w:r>
    </w:p>
    <w:p w:rsidR="004F3A80" w:rsidRDefault="006244C7" w:rsidP="004F3A80">
      <w:pPr>
        <w:pStyle w:val="InstructionalText1"/>
        <w:rPr>
          <w:sz w:val="22"/>
        </w:rPr>
      </w:pPr>
      <w:r w:rsidRPr="00257C88">
        <w:rPr>
          <w:sz w:val="22"/>
        </w:rPr>
        <w:t>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w:t>
      </w:r>
    </w:p>
    <w:p w:rsidR="00123362" w:rsidRPr="00123362" w:rsidRDefault="00123362" w:rsidP="00123362">
      <w:pPr>
        <w:pStyle w:val="BodyText"/>
        <w:rPr>
          <w:i/>
          <w:iCs/>
          <w:color w:val="0000FF"/>
          <w:sz w:val="22"/>
        </w:rPr>
        <w:sectPr w:rsidR="00123362" w:rsidRPr="00123362"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r w:rsidRPr="00123362">
        <w:rPr>
          <w:i/>
          <w:iCs/>
          <w:color w:val="0000FF"/>
          <w:sz w:val="22"/>
        </w:rPr>
        <w:t>This template conforms to the latest Section 508 guidelines. The user of the template is responsible to maintain Section 508 conformance for any artifact created from this template.</w:t>
      </w:r>
    </w:p>
    <w:p w:rsidR="006A4A98" w:rsidRDefault="006A4A98" w:rsidP="006A4A98">
      <w:pPr>
        <w:pStyle w:val="InstructionalText1"/>
      </w:pPr>
      <w:r w:rsidRPr="006A4A98">
        <w:rPr>
          <w:b/>
        </w:rPr>
        <w:lastRenderedPageBreak/>
        <w:t>Instructions:</w:t>
      </w:r>
      <w:r w:rsidRPr="006A4A98">
        <w:t xml:space="preserve">  Complete the template by replacing italicized instructions and examples (Ex.) with text.  </w:t>
      </w:r>
    </w:p>
    <w:p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46"/>
        <w:gridCol w:w="1293"/>
        <w:gridCol w:w="3049"/>
        <w:gridCol w:w="1620"/>
        <w:gridCol w:w="2268"/>
      </w:tblGrid>
      <w:tr w:rsidR="00EC0158" w:rsidRPr="005068FD" w:rsidTr="0003063D">
        <w:trPr>
          <w:cantSplit/>
          <w:tblHeader/>
        </w:trPr>
        <w:tc>
          <w:tcPr>
            <w:tcW w:w="703" w:type="pct"/>
            <w:shd w:val="clear" w:color="auto" w:fill="F2F2F2"/>
          </w:tcPr>
          <w:p w:rsidR="00EC0158" w:rsidRPr="005068FD" w:rsidRDefault="00EC0158" w:rsidP="0004636C">
            <w:pPr>
              <w:pStyle w:val="TableHeading"/>
            </w:pPr>
            <w:bookmarkStart w:id="1" w:name="ColumnTitle_01"/>
            <w:bookmarkEnd w:id="1"/>
            <w:r w:rsidRPr="005068FD">
              <w:t>Date</w:t>
            </w:r>
          </w:p>
        </w:tc>
        <w:tc>
          <w:tcPr>
            <w:tcW w:w="675" w:type="pct"/>
            <w:shd w:val="clear" w:color="auto" w:fill="F2F2F2"/>
          </w:tcPr>
          <w:p w:rsidR="00EC0158" w:rsidRPr="005068FD" w:rsidRDefault="00EC0158" w:rsidP="0004636C">
            <w:pPr>
              <w:pStyle w:val="TableHeading"/>
            </w:pPr>
            <w:r>
              <w:t xml:space="preserve">Document </w:t>
            </w:r>
            <w:r w:rsidRPr="005068FD">
              <w:t>Version</w:t>
            </w:r>
          </w:p>
        </w:tc>
        <w:tc>
          <w:tcPr>
            <w:tcW w:w="1592" w:type="pct"/>
            <w:shd w:val="clear" w:color="auto" w:fill="F2F2F2"/>
          </w:tcPr>
          <w:p w:rsidR="00EC0158" w:rsidRPr="005068FD" w:rsidRDefault="00EC0158" w:rsidP="0004636C">
            <w:pPr>
              <w:pStyle w:val="TableHeading"/>
            </w:pPr>
            <w:r w:rsidRPr="005068FD">
              <w:t>Description</w:t>
            </w:r>
          </w:p>
        </w:tc>
        <w:tc>
          <w:tcPr>
            <w:tcW w:w="846" w:type="pct"/>
            <w:shd w:val="clear" w:color="auto" w:fill="F2F2F2"/>
          </w:tcPr>
          <w:p w:rsidR="00EC0158" w:rsidRPr="005068FD" w:rsidRDefault="00EC0158" w:rsidP="0004636C">
            <w:pPr>
              <w:pStyle w:val="TableHeading"/>
            </w:pPr>
            <w:r w:rsidRPr="00EC0158">
              <w:t>VDD Author / Team Role</w:t>
            </w:r>
          </w:p>
        </w:tc>
        <w:tc>
          <w:tcPr>
            <w:tcW w:w="1184" w:type="pct"/>
            <w:shd w:val="clear" w:color="auto" w:fill="F2F2F2"/>
          </w:tcPr>
          <w:p w:rsidR="00EC0158" w:rsidRPr="005068FD" w:rsidRDefault="00EC0158" w:rsidP="0004636C">
            <w:pPr>
              <w:pStyle w:val="TableHeading"/>
            </w:pPr>
            <w:r w:rsidRPr="00EC0158">
              <w:t>VA Group or Contract Company</w:t>
            </w:r>
          </w:p>
        </w:tc>
      </w:tr>
      <w:tr w:rsidR="00EC0158" w:rsidTr="0003063D">
        <w:trPr>
          <w:cantSplit/>
        </w:trPr>
        <w:tc>
          <w:tcPr>
            <w:tcW w:w="703" w:type="pct"/>
          </w:tcPr>
          <w:p w:rsidR="00EC0158" w:rsidRPr="005068FD" w:rsidRDefault="00EC0158" w:rsidP="0004636C">
            <w:pPr>
              <w:pStyle w:val="TableText"/>
            </w:pPr>
          </w:p>
        </w:tc>
        <w:tc>
          <w:tcPr>
            <w:tcW w:w="675" w:type="pct"/>
          </w:tcPr>
          <w:p w:rsidR="00EC0158" w:rsidRDefault="00EC0158" w:rsidP="0004636C">
            <w:pPr>
              <w:pStyle w:val="TableText"/>
            </w:pPr>
          </w:p>
        </w:tc>
        <w:tc>
          <w:tcPr>
            <w:tcW w:w="1592" w:type="pct"/>
          </w:tcPr>
          <w:p w:rsidR="00EC0158" w:rsidRDefault="00EC0158" w:rsidP="00EC0158">
            <w:pPr>
              <w:pStyle w:val="InstructionalTable"/>
            </w:pPr>
            <w:r w:rsidRPr="00EC0158">
              <w:t>Reason for changing the document</w:t>
            </w:r>
          </w:p>
        </w:tc>
        <w:tc>
          <w:tcPr>
            <w:tcW w:w="846" w:type="pct"/>
          </w:tcPr>
          <w:p w:rsidR="00EC0158" w:rsidRDefault="00EC0158" w:rsidP="00EC0158">
            <w:pPr>
              <w:pStyle w:val="InstructionalTable"/>
            </w:pPr>
            <w:r w:rsidRPr="00EC0158">
              <w:t>Ex. Jane Doe, Developer</w:t>
            </w:r>
          </w:p>
        </w:tc>
        <w:tc>
          <w:tcPr>
            <w:tcW w:w="1184" w:type="pct"/>
          </w:tcPr>
          <w:p w:rsidR="00EC0158" w:rsidRDefault="00EC0158" w:rsidP="00EC0158">
            <w:pPr>
              <w:pStyle w:val="InstructionalTable"/>
            </w:pPr>
            <w:r w:rsidRPr="00EC0158">
              <w:t>Ex. ABC Incorporated</w:t>
            </w:r>
          </w:p>
        </w:tc>
      </w:tr>
      <w:tr w:rsidR="00EC0158" w:rsidTr="0012622D">
        <w:trPr>
          <w:cantSplit/>
          <w:trHeight w:val="288"/>
        </w:trPr>
        <w:tc>
          <w:tcPr>
            <w:tcW w:w="703" w:type="pct"/>
          </w:tcPr>
          <w:p w:rsidR="00EC0158" w:rsidRPr="007957DC" w:rsidRDefault="00EC0158" w:rsidP="0004636C">
            <w:pPr>
              <w:pStyle w:val="TableText"/>
              <w:rPr>
                <w:sz w:val="16"/>
                <w:szCs w:val="16"/>
              </w:rPr>
            </w:pPr>
          </w:p>
        </w:tc>
        <w:tc>
          <w:tcPr>
            <w:tcW w:w="675" w:type="pct"/>
          </w:tcPr>
          <w:p w:rsidR="00EC0158" w:rsidRPr="007957DC" w:rsidRDefault="00EC0158" w:rsidP="0004636C">
            <w:pPr>
              <w:pStyle w:val="TableText"/>
              <w:rPr>
                <w:sz w:val="16"/>
                <w:szCs w:val="16"/>
              </w:rPr>
            </w:pPr>
          </w:p>
        </w:tc>
        <w:tc>
          <w:tcPr>
            <w:tcW w:w="1592" w:type="pct"/>
          </w:tcPr>
          <w:p w:rsidR="00EC0158" w:rsidRPr="007957DC" w:rsidRDefault="00EC0158" w:rsidP="0004636C">
            <w:pPr>
              <w:pStyle w:val="TableText"/>
              <w:rPr>
                <w:sz w:val="16"/>
                <w:szCs w:val="16"/>
              </w:rPr>
            </w:pPr>
          </w:p>
        </w:tc>
        <w:tc>
          <w:tcPr>
            <w:tcW w:w="846" w:type="pct"/>
          </w:tcPr>
          <w:p w:rsidR="00EC0158" w:rsidRPr="007957DC" w:rsidRDefault="00EC0158" w:rsidP="0004636C">
            <w:pPr>
              <w:pStyle w:val="TableText"/>
              <w:rPr>
                <w:sz w:val="16"/>
                <w:szCs w:val="16"/>
              </w:rPr>
            </w:pPr>
          </w:p>
        </w:tc>
        <w:tc>
          <w:tcPr>
            <w:tcW w:w="1184" w:type="pct"/>
          </w:tcPr>
          <w:p w:rsidR="00EC0158" w:rsidRPr="007957DC" w:rsidRDefault="00EC0158" w:rsidP="0004636C">
            <w:pPr>
              <w:pStyle w:val="TableText"/>
              <w:rPr>
                <w:sz w:val="16"/>
                <w:szCs w:val="16"/>
              </w:rPr>
            </w:pPr>
          </w:p>
        </w:tc>
      </w:tr>
    </w:tbl>
    <w:p w:rsidR="00DF001C" w:rsidRDefault="00DF001C"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87"/>
        <w:gridCol w:w="1241"/>
        <w:gridCol w:w="3060"/>
        <w:gridCol w:w="1620"/>
        <w:gridCol w:w="2268"/>
      </w:tblGrid>
      <w:tr w:rsidR="00862CE5" w:rsidRPr="005068FD" w:rsidTr="0003063D">
        <w:trPr>
          <w:cantSplit/>
          <w:tblHeader/>
        </w:trPr>
        <w:tc>
          <w:tcPr>
            <w:tcW w:w="724" w:type="pct"/>
            <w:shd w:val="clear" w:color="auto" w:fill="F2F2F2"/>
          </w:tcPr>
          <w:p w:rsidR="00862CE5" w:rsidRPr="005068FD" w:rsidRDefault="00862CE5" w:rsidP="00E96743">
            <w:pPr>
              <w:pStyle w:val="TableHeading"/>
            </w:pPr>
            <w:bookmarkStart w:id="2" w:name="ColumnTitle_02"/>
            <w:bookmarkEnd w:id="2"/>
            <w:r w:rsidRPr="005068FD">
              <w:t>Date</w:t>
            </w:r>
          </w:p>
        </w:tc>
        <w:tc>
          <w:tcPr>
            <w:tcW w:w="64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8" w:type="pct"/>
            <w:shd w:val="clear" w:color="auto" w:fill="F2F2F2"/>
          </w:tcPr>
          <w:p w:rsidR="00862CE5" w:rsidRPr="005068FD" w:rsidRDefault="00862CE5" w:rsidP="00E96743">
            <w:pPr>
              <w:pStyle w:val="TableHeading"/>
            </w:pPr>
            <w:r w:rsidRPr="005068FD">
              <w:t>Description</w:t>
            </w:r>
          </w:p>
        </w:tc>
        <w:tc>
          <w:tcPr>
            <w:tcW w:w="846" w:type="pct"/>
            <w:shd w:val="clear" w:color="auto" w:fill="F2F2F2"/>
          </w:tcPr>
          <w:p w:rsidR="00862CE5" w:rsidRPr="005068FD" w:rsidRDefault="00862CE5" w:rsidP="00E96743">
            <w:pPr>
              <w:pStyle w:val="TableHeading"/>
            </w:pPr>
            <w:r w:rsidRPr="00862CE5">
              <w:t>Project Name</w:t>
            </w:r>
          </w:p>
        </w:tc>
        <w:tc>
          <w:tcPr>
            <w:tcW w:w="1184" w:type="pct"/>
            <w:shd w:val="clear" w:color="auto" w:fill="F2F2F2"/>
          </w:tcPr>
          <w:p w:rsidR="00862CE5" w:rsidRPr="005068FD" w:rsidRDefault="00862CE5" w:rsidP="00E96743">
            <w:pPr>
              <w:pStyle w:val="TableHeading"/>
            </w:pPr>
            <w:r w:rsidRPr="00862CE5">
              <w:t>VA Department</w:t>
            </w:r>
          </w:p>
        </w:tc>
      </w:tr>
      <w:tr w:rsidR="00862CE5" w:rsidTr="0003063D">
        <w:trPr>
          <w:cantSplit/>
        </w:trPr>
        <w:tc>
          <w:tcPr>
            <w:tcW w:w="724" w:type="pct"/>
          </w:tcPr>
          <w:p w:rsidR="00862CE5" w:rsidRDefault="00862CE5" w:rsidP="00862CE5">
            <w:pPr>
              <w:pStyle w:val="InstructionalTable"/>
            </w:pPr>
            <w:r>
              <w:t>Expected Production</w:t>
            </w:r>
          </w:p>
          <w:p w:rsidR="00862CE5" w:rsidRPr="005068FD" w:rsidRDefault="00862CE5" w:rsidP="00862CE5">
            <w:pPr>
              <w:pStyle w:val="InstructionalTable"/>
            </w:pPr>
            <w:r>
              <w:t>IOC or Production Date</w:t>
            </w:r>
          </w:p>
        </w:tc>
        <w:tc>
          <w:tcPr>
            <w:tcW w:w="648" w:type="pct"/>
          </w:tcPr>
          <w:p w:rsidR="00862CE5" w:rsidRDefault="00862CE5" w:rsidP="00862CE5">
            <w:pPr>
              <w:pStyle w:val="InstructionalTable"/>
            </w:pPr>
            <w:r w:rsidRPr="00862CE5">
              <w:t>Ex. 2.1.3.2</w:t>
            </w:r>
          </w:p>
        </w:tc>
        <w:tc>
          <w:tcPr>
            <w:tcW w:w="1598" w:type="pct"/>
          </w:tcPr>
          <w:p w:rsidR="00862CE5" w:rsidRDefault="00862CE5" w:rsidP="00862CE5">
            <w:pPr>
              <w:pStyle w:val="InstructionalTable"/>
            </w:pPr>
            <w:r>
              <w:t>Ex. Implement ICD 10</w:t>
            </w:r>
          </w:p>
          <w:p w:rsidR="00862CE5" w:rsidRDefault="00862CE5" w:rsidP="00862CE5">
            <w:pPr>
              <w:pStyle w:val="InstructionalTable"/>
            </w:pPr>
            <w:r>
              <w:t>Ex. Update XYZ</w:t>
            </w:r>
          </w:p>
        </w:tc>
        <w:tc>
          <w:tcPr>
            <w:tcW w:w="846" w:type="pct"/>
          </w:tcPr>
          <w:p w:rsidR="00862CE5" w:rsidRDefault="00862CE5" w:rsidP="00E96743">
            <w:pPr>
              <w:pStyle w:val="InstructionalTable"/>
            </w:pPr>
            <w:r w:rsidRPr="00862CE5">
              <w:t>Ex. Clinical Case Registry Enhancements, VA for Vets, RAI/MDS Maintenance</w:t>
            </w:r>
          </w:p>
        </w:tc>
        <w:tc>
          <w:tcPr>
            <w:tcW w:w="1184" w:type="pct"/>
          </w:tcPr>
          <w:p w:rsidR="00862CE5" w:rsidRDefault="00862CE5" w:rsidP="00E96743">
            <w:pPr>
              <w:pStyle w:val="InstructionalTable"/>
            </w:pPr>
            <w:r w:rsidRPr="00862CE5">
              <w:t>Ex. Product Development, VHA, Mobile, Product Support</w:t>
            </w:r>
          </w:p>
        </w:tc>
      </w:tr>
      <w:tr w:rsidR="00862CE5" w:rsidTr="007957DC">
        <w:trPr>
          <w:cantSplit/>
          <w:trHeight w:val="288"/>
        </w:trPr>
        <w:tc>
          <w:tcPr>
            <w:tcW w:w="724" w:type="pct"/>
          </w:tcPr>
          <w:p w:rsidR="007957DC" w:rsidRPr="007957DC" w:rsidRDefault="007957DC" w:rsidP="00E96743">
            <w:pPr>
              <w:pStyle w:val="TableText"/>
              <w:rPr>
                <w:sz w:val="16"/>
                <w:szCs w:val="16"/>
              </w:rPr>
            </w:pPr>
          </w:p>
        </w:tc>
        <w:tc>
          <w:tcPr>
            <w:tcW w:w="648" w:type="pct"/>
          </w:tcPr>
          <w:p w:rsidR="00862CE5" w:rsidRPr="007957DC" w:rsidRDefault="00862CE5" w:rsidP="00E96743">
            <w:pPr>
              <w:pStyle w:val="TableText"/>
              <w:rPr>
                <w:sz w:val="16"/>
                <w:szCs w:val="16"/>
              </w:rPr>
            </w:pPr>
          </w:p>
        </w:tc>
        <w:tc>
          <w:tcPr>
            <w:tcW w:w="1598" w:type="pct"/>
          </w:tcPr>
          <w:p w:rsidR="00862CE5" w:rsidRPr="007957DC" w:rsidRDefault="00862CE5" w:rsidP="00E96743">
            <w:pPr>
              <w:pStyle w:val="TableText"/>
              <w:rPr>
                <w:sz w:val="16"/>
                <w:szCs w:val="16"/>
              </w:rPr>
            </w:pPr>
          </w:p>
        </w:tc>
        <w:tc>
          <w:tcPr>
            <w:tcW w:w="846" w:type="pct"/>
          </w:tcPr>
          <w:p w:rsidR="00862CE5" w:rsidRPr="007957DC" w:rsidRDefault="00862CE5" w:rsidP="00E96743">
            <w:pPr>
              <w:pStyle w:val="TableText"/>
              <w:rPr>
                <w:sz w:val="16"/>
                <w:szCs w:val="16"/>
              </w:rPr>
            </w:pPr>
          </w:p>
        </w:tc>
        <w:tc>
          <w:tcPr>
            <w:tcW w:w="1184" w:type="pct"/>
          </w:tcPr>
          <w:p w:rsidR="00862CE5" w:rsidRPr="007957DC" w:rsidRDefault="00862CE5" w:rsidP="00E96743">
            <w:pPr>
              <w:pStyle w:val="TableText"/>
              <w:rPr>
                <w:sz w:val="16"/>
                <w:szCs w:val="16"/>
              </w:rPr>
            </w:pPr>
          </w:p>
        </w:tc>
      </w:tr>
    </w:tbl>
    <w:p w:rsidR="00CA5DF5" w:rsidRDefault="00F91A26" w:rsidP="0012622D">
      <w:pPr>
        <w:pStyle w:val="InstructionalText1"/>
      </w:pPr>
      <w:r w:rsidRPr="00AE0630">
        <w:t>Place latest revisions at top of table.</w:t>
      </w:r>
      <w:r w:rsidR="0012622D">
        <w:t xml:space="preserve"> </w:t>
      </w:r>
      <w:r w:rsidR="00E82F3B">
        <w:t xml:space="preserve">The Revision History pertains to changes </w:t>
      </w:r>
      <w:r w:rsidR="00B17172">
        <w:t>in the</w:t>
      </w:r>
      <w:r w:rsidR="00E82F3B">
        <w:t xml:space="preserve"> document </w:t>
      </w:r>
      <w:r w:rsidR="00B17172">
        <w:t>and any</w:t>
      </w:r>
      <w:r w:rsidR="00E82F3B">
        <w:t xml:space="preserve"> updates made after distribution for review and baseline.</w:t>
      </w:r>
      <w:r w:rsidR="0012622D">
        <w:t xml:space="preserve"> </w:t>
      </w:r>
      <w:r w:rsidR="00086D68">
        <w:t>Remove blank rows.</w:t>
      </w:r>
    </w:p>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 xml:space="preserve">. </w:t>
      </w:r>
      <w:r w:rsidR="00A65BD6">
        <w:t xml:space="preserve"> </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r w:rsidR="00987EA4">
        <w:t xml:space="preserve"> </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362EA5">
        <w:t>The expectation is for the VDD to be controlled as a source file with one VDD per Product.  There may be multiple versions being managed within the SCM repository, all following the baseline process.</w:t>
      </w:r>
      <w:r w:rsidR="00362EA5">
        <w:t xml:space="preserve"> </w:t>
      </w:r>
      <w:r w:rsidR="00A65BD6">
        <w:t xml:space="preserve">The </w:t>
      </w:r>
      <w:r w:rsidR="0045552E">
        <w:t>IT Configuration Managers (or IT Architect/Development Lead</w:t>
      </w:r>
      <w:r w:rsidR="00362EA5">
        <w:t>s</w:t>
      </w:r>
      <w:r w:rsidR="0045552E">
        <w:t>) ensure that creation and modification of the Product</w:t>
      </w:r>
      <w:r w:rsidR="00362EA5">
        <w:t>’</w:t>
      </w:r>
      <w:r w:rsidR="0045552E">
        <w:t xml:space="preserve">s VDD is integrated with any parallel activities being performed on the said product.  </w:t>
      </w:r>
      <w:r>
        <w:t xml:space="preserve">The Configuration Manager </w:t>
      </w:r>
      <w:r>
        <w:lastRenderedPageBreak/>
        <w:t xml:space="preserve">creates/updates the VDD each time the deliverable (file set) leaves the development environment, such as for testing or deployment.  </w:t>
      </w:r>
      <w:r w:rsidR="00A65BD6">
        <w:t>The VDD is the representation and result of the Software Configuration Management Procedures being followed.  The Product</w:t>
      </w:r>
      <w:r w:rsidR="00362EA5">
        <w:t>’s</w:t>
      </w:r>
      <w:r w:rsidR="00A65BD6">
        <w:t xml:space="preserve"> Procedures</w:t>
      </w:r>
      <w:r w:rsidR="00362EA5">
        <w:t>,</w:t>
      </w:r>
      <w:r w:rsidR="00A65BD6">
        <w:t xml:space="preserve"> along with work instruction</w:t>
      </w:r>
      <w:r w:rsidR="00362EA5">
        <w:t>s,</w:t>
      </w:r>
      <w:r w:rsidR="00A65BD6">
        <w:t xml:space="preserve"> are to be created and maintained by the</w:t>
      </w:r>
      <w:r w:rsidR="00A65BD6" w:rsidRPr="00A65BD6">
        <w:t xml:space="preserve"> IT Configuration Managers (or</w:t>
      </w:r>
      <w:r w:rsidR="00A65BD6">
        <w:t xml:space="preserve"> IT Architect/Development Lead</w:t>
      </w:r>
      <w:r w:rsidR="00362EA5">
        <w:t>s</w:t>
      </w:r>
      <w:r w:rsidR="00A65BD6">
        <w:t>).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rsidR="004F3A80" w:rsidRDefault="004F3A80" w:rsidP="00806450">
      <w:pPr>
        <w:pStyle w:val="Title2"/>
      </w:pPr>
      <w:r>
        <w:lastRenderedPageBreak/>
        <w:t>Table of Contents</w:t>
      </w:r>
    </w:p>
    <w:p w:rsidR="00675568"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76121138" w:history="1">
        <w:r w:rsidR="00675568" w:rsidRPr="002626BB">
          <w:rPr>
            <w:rStyle w:val="Hyperlink"/>
            <w:noProof/>
          </w:rPr>
          <w:t>General Configuration Management (CM) Information</w:t>
        </w:r>
        <w:r w:rsidR="00675568">
          <w:rPr>
            <w:noProof/>
            <w:webHidden/>
          </w:rPr>
          <w:tab/>
        </w:r>
        <w:r w:rsidR="00675568">
          <w:rPr>
            <w:noProof/>
            <w:webHidden/>
          </w:rPr>
          <w:fldChar w:fldCharType="begin"/>
        </w:r>
        <w:r w:rsidR="00675568">
          <w:rPr>
            <w:noProof/>
            <w:webHidden/>
          </w:rPr>
          <w:instrText xml:space="preserve"> PAGEREF _Toc476121138 \h </w:instrText>
        </w:r>
        <w:r w:rsidR="00675568">
          <w:rPr>
            <w:noProof/>
            <w:webHidden/>
          </w:rPr>
        </w:r>
        <w:r w:rsidR="00675568">
          <w:rPr>
            <w:noProof/>
            <w:webHidden/>
          </w:rPr>
          <w:fldChar w:fldCharType="separate"/>
        </w:r>
        <w:r w:rsidR="00675568">
          <w:rPr>
            <w:noProof/>
            <w:webHidden/>
          </w:rPr>
          <w:t>1</w:t>
        </w:r>
        <w:r w:rsidR="00675568">
          <w:rPr>
            <w:noProof/>
            <w:webHidden/>
          </w:rPr>
          <w:fldChar w:fldCharType="end"/>
        </w:r>
      </w:hyperlink>
    </w:p>
    <w:p w:rsidR="00675568" w:rsidRDefault="0047173A">
      <w:pPr>
        <w:pStyle w:val="TOC1"/>
        <w:rPr>
          <w:rFonts w:asciiTheme="minorHAnsi" w:eastAsiaTheme="minorEastAsia" w:hAnsiTheme="minorHAnsi" w:cstheme="minorBidi"/>
          <w:b w:val="0"/>
          <w:noProof/>
          <w:sz w:val="22"/>
          <w:szCs w:val="22"/>
        </w:rPr>
      </w:pPr>
      <w:hyperlink w:anchor="_Toc476121139" w:history="1">
        <w:r w:rsidR="00675568" w:rsidRPr="002626BB">
          <w:rPr>
            <w:rStyle w:val="Hyperlink"/>
            <w:noProof/>
          </w:rPr>
          <w:t>Configuration Management (CM) Tools</w:t>
        </w:r>
        <w:r w:rsidR="00675568">
          <w:rPr>
            <w:noProof/>
            <w:webHidden/>
          </w:rPr>
          <w:tab/>
        </w:r>
        <w:r w:rsidR="00675568">
          <w:rPr>
            <w:noProof/>
            <w:webHidden/>
          </w:rPr>
          <w:fldChar w:fldCharType="begin"/>
        </w:r>
        <w:r w:rsidR="00675568">
          <w:rPr>
            <w:noProof/>
            <w:webHidden/>
          </w:rPr>
          <w:instrText xml:space="preserve"> PAGEREF _Toc476121139 \h </w:instrText>
        </w:r>
        <w:r w:rsidR="00675568">
          <w:rPr>
            <w:noProof/>
            <w:webHidden/>
          </w:rPr>
        </w:r>
        <w:r w:rsidR="00675568">
          <w:rPr>
            <w:noProof/>
            <w:webHidden/>
          </w:rPr>
          <w:fldChar w:fldCharType="separate"/>
        </w:r>
        <w:r w:rsidR="00675568">
          <w:rPr>
            <w:noProof/>
            <w:webHidden/>
          </w:rPr>
          <w:t>1</w:t>
        </w:r>
        <w:r w:rsidR="00675568">
          <w:rPr>
            <w:noProof/>
            <w:webHidden/>
          </w:rPr>
          <w:fldChar w:fldCharType="end"/>
        </w:r>
      </w:hyperlink>
    </w:p>
    <w:p w:rsidR="00675568" w:rsidRDefault="0047173A">
      <w:pPr>
        <w:pStyle w:val="TOC1"/>
        <w:rPr>
          <w:rFonts w:asciiTheme="minorHAnsi" w:eastAsiaTheme="minorEastAsia" w:hAnsiTheme="minorHAnsi" w:cstheme="minorBidi"/>
          <w:b w:val="0"/>
          <w:noProof/>
          <w:sz w:val="22"/>
          <w:szCs w:val="22"/>
        </w:rPr>
      </w:pPr>
      <w:hyperlink w:anchor="_Toc476121140" w:history="1">
        <w:r w:rsidR="00675568" w:rsidRPr="002626BB">
          <w:rPr>
            <w:rStyle w:val="Hyperlink"/>
            <w:noProof/>
          </w:rPr>
          <w:t>Configuration Management of Documents</w:t>
        </w:r>
        <w:r w:rsidR="00675568">
          <w:rPr>
            <w:noProof/>
            <w:webHidden/>
          </w:rPr>
          <w:tab/>
        </w:r>
        <w:r w:rsidR="00675568">
          <w:rPr>
            <w:noProof/>
            <w:webHidden/>
          </w:rPr>
          <w:fldChar w:fldCharType="begin"/>
        </w:r>
        <w:r w:rsidR="00675568">
          <w:rPr>
            <w:noProof/>
            <w:webHidden/>
          </w:rPr>
          <w:instrText xml:space="preserve"> PAGEREF _Toc476121140 \h </w:instrText>
        </w:r>
        <w:r w:rsidR="00675568">
          <w:rPr>
            <w:noProof/>
            <w:webHidden/>
          </w:rPr>
        </w:r>
        <w:r w:rsidR="00675568">
          <w:rPr>
            <w:noProof/>
            <w:webHidden/>
          </w:rPr>
          <w:fldChar w:fldCharType="separate"/>
        </w:r>
        <w:r w:rsidR="00675568">
          <w:rPr>
            <w:noProof/>
            <w:webHidden/>
          </w:rPr>
          <w:t>1</w:t>
        </w:r>
        <w:r w:rsidR="00675568">
          <w:rPr>
            <w:noProof/>
            <w:webHidden/>
          </w:rPr>
          <w:fldChar w:fldCharType="end"/>
        </w:r>
      </w:hyperlink>
    </w:p>
    <w:p w:rsidR="00675568" w:rsidRDefault="0047173A">
      <w:pPr>
        <w:pStyle w:val="TOC2"/>
        <w:rPr>
          <w:rFonts w:asciiTheme="minorHAnsi" w:eastAsiaTheme="minorEastAsia" w:hAnsiTheme="minorHAnsi" w:cstheme="minorBidi"/>
          <w:b w:val="0"/>
          <w:noProof/>
          <w:sz w:val="22"/>
          <w:szCs w:val="22"/>
        </w:rPr>
      </w:pPr>
      <w:hyperlink w:anchor="_Toc476121141" w:history="1">
        <w:r w:rsidR="00675568" w:rsidRPr="002626BB">
          <w:rPr>
            <w:rStyle w:val="Hyperlink"/>
            <w:noProof/>
          </w:rPr>
          <w:t>Rational Team Concert (RTC) Documents</w:t>
        </w:r>
        <w:r w:rsidR="00675568">
          <w:rPr>
            <w:noProof/>
            <w:webHidden/>
          </w:rPr>
          <w:tab/>
        </w:r>
        <w:r w:rsidR="00675568">
          <w:rPr>
            <w:noProof/>
            <w:webHidden/>
          </w:rPr>
          <w:fldChar w:fldCharType="begin"/>
        </w:r>
        <w:r w:rsidR="00675568">
          <w:rPr>
            <w:noProof/>
            <w:webHidden/>
          </w:rPr>
          <w:instrText xml:space="preserve"> PAGEREF _Toc476121141 \h </w:instrText>
        </w:r>
        <w:r w:rsidR="00675568">
          <w:rPr>
            <w:noProof/>
            <w:webHidden/>
          </w:rPr>
        </w:r>
        <w:r w:rsidR="00675568">
          <w:rPr>
            <w:noProof/>
            <w:webHidden/>
          </w:rPr>
          <w:fldChar w:fldCharType="separate"/>
        </w:r>
        <w:r w:rsidR="00675568">
          <w:rPr>
            <w:noProof/>
            <w:webHidden/>
          </w:rPr>
          <w:t>1</w:t>
        </w:r>
        <w:r w:rsidR="00675568">
          <w:rPr>
            <w:noProof/>
            <w:webHidden/>
          </w:rPr>
          <w:fldChar w:fldCharType="end"/>
        </w:r>
      </w:hyperlink>
    </w:p>
    <w:p w:rsidR="00675568" w:rsidRDefault="0047173A">
      <w:pPr>
        <w:pStyle w:val="TOC1"/>
        <w:rPr>
          <w:rFonts w:asciiTheme="minorHAnsi" w:eastAsiaTheme="minorEastAsia" w:hAnsiTheme="minorHAnsi" w:cstheme="minorBidi"/>
          <w:b w:val="0"/>
          <w:noProof/>
          <w:sz w:val="22"/>
          <w:szCs w:val="22"/>
        </w:rPr>
      </w:pPr>
      <w:hyperlink w:anchor="_Toc476121142" w:history="1">
        <w:r w:rsidR="00675568" w:rsidRPr="002626BB">
          <w:rPr>
            <w:rStyle w:val="Hyperlink"/>
            <w:noProof/>
          </w:rPr>
          <w:t>Configuration Management Development Files (Ex. Source, JSP, Configuration, and Build Files)</w:t>
        </w:r>
        <w:r w:rsidR="00675568">
          <w:rPr>
            <w:noProof/>
            <w:webHidden/>
          </w:rPr>
          <w:tab/>
        </w:r>
        <w:r w:rsidR="00675568">
          <w:rPr>
            <w:noProof/>
            <w:webHidden/>
          </w:rPr>
          <w:fldChar w:fldCharType="begin"/>
        </w:r>
        <w:r w:rsidR="00675568">
          <w:rPr>
            <w:noProof/>
            <w:webHidden/>
          </w:rPr>
          <w:instrText xml:space="preserve"> PAGEREF _Toc476121142 \h </w:instrText>
        </w:r>
        <w:r w:rsidR="00675568">
          <w:rPr>
            <w:noProof/>
            <w:webHidden/>
          </w:rPr>
        </w:r>
        <w:r w:rsidR="00675568">
          <w:rPr>
            <w:noProof/>
            <w:webHidden/>
          </w:rPr>
          <w:fldChar w:fldCharType="separate"/>
        </w:r>
        <w:r w:rsidR="00675568">
          <w:rPr>
            <w:noProof/>
            <w:webHidden/>
          </w:rPr>
          <w:t>2</w:t>
        </w:r>
        <w:r w:rsidR="00675568">
          <w:rPr>
            <w:noProof/>
            <w:webHidden/>
          </w:rPr>
          <w:fldChar w:fldCharType="end"/>
        </w:r>
      </w:hyperlink>
    </w:p>
    <w:p w:rsidR="00675568" w:rsidRDefault="0047173A">
      <w:pPr>
        <w:pStyle w:val="TOC2"/>
        <w:rPr>
          <w:rFonts w:asciiTheme="minorHAnsi" w:eastAsiaTheme="minorEastAsia" w:hAnsiTheme="minorHAnsi" w:cstheme="minorBidi"/>
          <w:b w:val="0"/>
          <w:noProof/>
          <w:sz w:val="22"/>
          <w:szCs w:val="22"/>
        </w:rPr>
      </w:pPr>
      <w:hyperlink w:anchor="_Toc476121143" w:history="1">
        <w:r w:rsidR="00675568" w:rsidRPr="002626BB">
          <w:rPr>
            <w:rStyle w:val="Hyperlink"/>
            <w:noProof/>
          </w:rPr>
          <w:t>Rational Team Concert (RTC) Repository</w:t>
        </w:r>
        <w:r w:rsidR="00675568">
          <w:rPr>
            <w:noProof/>
            <w:webHidden/>
          </w:rPr>
          <w:tab/>
        </w:r>
        <w:r w:rsidR="00675568">
          <w:rPr>
            <w:noProof/>
            <w:webHidden/>
          </w:rPr>
          <w:fldChar w:fldCharType="begin"/>
        </w:r>
        <w:r w:rsidR="00675568">
          <w:rPr>
            <w:noProof/>
            <w:webHidden/>
          </w:rPr>
          <w:instrText xml:space="preserve"> PAGEREF _Toc476121143 \h </w:instrText>
        </w:r>
        <w:r w:rsidR="00675568">
          <w:rPr>
            <w:noProof/>
            <w:webHidden/>
          </w:rPr>
        </w:r>
        <w:r w:rsidR="00675568">
          <w:rPr>
            <w:noProof/>
            <w:webHidden/>
          </w:rPr>
          <w:fldChar w:fldCharType="separate"/>
        </w:r>
        <w:r w:rsidR="00675568">
          <w:rPr>
            <w:noProof/>
            <w:webHidden/>
          </w:rPr>
          <w:t>2</w:t>
        </w:r>
        <w:r w:rsidR="00675568">
          <w:rPr>
            <w:noProof/>
            <w:webHidden/>
          </w:rPr>
          <w:fldChar w:fldCharType="end"/>
        </w:r>
      </w:hyperlink>
    </w:p>
    <w:p w:rsidR="00675568" w:rsidRDefault="0047173A">
      <w:pPr>
        <w:pStyle w:val="TOC3"/>
        <w:rPr>
          <w:rFonts w:asciiTheme="minorHAnsi" w:eastAsiaTheme="minorEastAsia" w:hAnsiTheme="minorHAnsi" w:cstheme="minorBidi"/>
          <w:b w:val="0"/>
          <w:noProof/>
          <w:sz w:val="22"/>
          <w:szCs w:val="22"/>
        </w:rPr>
      </w:pPr>
      <w:hyperlink w:anchor="_Toc476121144" w:history="1">
        <w:r w:rsidR="00675568" w:rsidRPr="002626BB">
          <w:rPr>
            <w:rStyle w:val="Hyperlink"/>
            <w:noProof/>
          </w:rPr>
          <w:t>Baseline and Component</w:t>
        </w:r>
        <w:r w:rsidR="00675568">
          <w:rPr>
            <w:noProof/>
            <w:webHidden/>
          </w:rPr>
          <w:tab/>
        </w:r>
        <w:r w:rsidR="00675568">
          <w:rPr>
            <w:noProof/>
            <w:webHidden/>
          </w:rPr>
          <w:fldChar w:fldCharType="begin"/>
        </w:r>
        <w:r w:rsidR="00675568">
          <w:rPr>
            <w:noProof/>
            <w:webHidden/>
          </w:rPr>
          <w:instrText xml:space="preserve"> PAGEREF _Toc476121144 \h </w:instrText>
        </w:r>
        <w:r w:rsidR="00675568">
          <w:rPr>
            <w:noProof/>
            <w:webHidden/>
          </w:rPr>
        </w:r>
        <w:r w:rsidR="00675568">
          <w:rPr>
            <w:noProof/>
            <w:webHidden/>
          </w:rPr>
          <w:fldChar w:fldCharType="separate"/>
        </w:r>
        <w:r w:rsidR="00675568">
          <w:rPr>
            <w:noProof/>
            <w:webHidden/>
          </w:rPr>
          <w:t>2</w:t>
        </w:r>
        <w:r w:rsidR="00675568">
          <w:rPr>
            <w:noProof/>
            <w:webHidden/>
          </w:rPr>
          <w:fldChar w:fldCharType="end"/>
        </w:r>
      </w:hyperlink>
    </w:p>
    <w:p w:rsidR="00675568" w:rsidRDefault="0047173A">
      <w:pPr>
        <w:pStyle w:val="TOC3"/>
        <w:rPr>
          <w:rFonts w:asciiTheme="minorHAnsi" w:eastAsiaTheme="minorEastAsia" w:hAnsiTheme="minorHAnsi" w:cstheme="minorBidi"/>
          <w:b w:val="0"/>
          <w:noProof/>
          <w:sz w:val="22"/>
          <w:szCs w:val="22"/>
        </w:rPr>
      </w:pPr>
      <w:hyperlink w:anchor="_Toc476121145" w:history="1">
        <w:r w:rsidR="00675568" w:rsidRPr="002626BB">
          <w:rPr>
            <w:rStyle w:val="Hyperlink"/>
            <w:noProof/>
          </w:rPr>
          <w:t>Build Information</w:t>
        </w:r>
        <w:r w:rsidR="00675568">
          <w:rPr>
            <w:noProof/>
            <w:webHidden/>
          </w:rPr>
          <w:tab/>
        </w:r>
        <w:r w:rsidR="00675568">
          <w:rPr>
            <w:noProof/>
            <w:webHidden/>
          </w:rPr>
          <w:fldChar w:fldCharType="begin"/>
        </w:r>
        <w:r w:rsidR="00675568">
          <w:rPr>
            <w:noProof/>
            <w:webHidden/>
          </w:rPr>
          <w:instrText xml:space="preserve"> PAGEREF _Toc476121145 \h </w:instrText>
        </w:r>
        <w:r w:rsidR="00675568">
          <w:rPr>
            <w:noProof/>
            <w:webHidden/>
          </w:rPr>
        </w:r>
        <w:r w:rsidR="00675568">
          <w:rPr>
            <w:noProof/>
            <w:webHidden/>
          </w:rPr>
          <w:fldChar w:fldCharType="separate"/>
        </w:r>
        <w:r w:rsidR="00675568">
          <w:rPr>
            <w:noProof/>
            <w:webHidden/>
          </w:rPr>
          <w:t>2</w:t>
        </w:r>
        <w:r w:rsidR="00675568">
          <w:rPr>
            <w:noProof/>
            <w:webHidden/>
          </w:rPr>
          <w:fldChar w:fldCharType="end"/>
        </w:r>
      </w:hyperlink>
    </w:p>
    <w:p w:rsidR="00675568" w:rsidRDefault="0047173A">
      <w:pPr>
        <w:pStyle w:val="TOC3"/>
        <w:rPr>
          <w:rFonts w:asciiTheme="minorHAnsi" w:eastAsiaTheme="minorEastAsia" w:hAnsiTheme="minorHAnsi" w:cstheme="minorBidi"/>
          <w:b w:val="0"/>
          <w:noProof/>
          <w:sz w:val="22"/>
          <w:szCs w:val="22"/>
        </w:rPr>
      </w:pPr>
      <w:hyperlink w:anchor="_Toc476121146" w:history="1">
        <w:r w:rsidR="00675568" w:rsidRPr="002626BB">
          <w:rPr>
            <w:rStyle w:val="Hyperlink"/>
            <w:noProof/>
          </w:rPr>
          <w:t>RTC Build Definition</w:t>
        </w:r>
        <w:r w:rsidR="00675568">
          <w:rPr>
            <w:noProof/>
            <w:webHidden/>
          </w:rPr>
          <w:tab/>
        </w:r>
        <w:r w:rsidR="00675568">
          <w:rPr>
            <w:noProof/>
            <w:webHidden/>
          </w:rPr>
          <w:fldChar w:fldCharType="begin"/>
        </w:r>
        <w:r w:rsidR="00675568">
          <w:rPr>
            <w:noProof/>
            <w:webHidden/>
          </w:rPr>
          <w:instrText xml:space="preserve"> PAGEREF _Toc476121146 \h </w:instrText>
        </w:r>
        <w:r w:rsidR="00675568">
          <w:rPr>
            <w:noProof/>
            <w:webHidden/>
          </w:rPr>
        </w:r>
        <w:r w:rsidR="00675568">
          <w:rPr>
            <w:noProof/>
            <w:webHidden/>
          </w:rPr>
          <w:fldChar w:fldCharType="separate"/>
        </w:r>
        <w:r w:rsidR="00675568">
          <w:rPr>
            <w:noProof/>
            <w:webHidden/>
          </w:rPr>
          <w:t>2</w:t>
        </w:r>
        <w:r w:rsidR="00675568">
          <w:rPr>
            <w:noProof/>
            <w:webHidden/>
          </w:rPr>
          <w:fldChar w:fldCharType="end"/>
        </w:r>
      </w:hyperlink>
    </w:p>
    <w:p w:rsidR="00675568" w:rsidRDefault="0047173A">
      <w:pPr>
        <w:pStyle w:val="TOC3"/>
        <w:rPr>
          <w:rFonts w:asciiTheme="minorHAnsi" w:eastAsiaTheme="minorEastAsia" w:hAnsiTheme="minorHAnsi" w:cstheme="minorBidi"/>
          <w:b w:val="0"/>
          <w:noProof/>
          <w:sz w:val="22"/>
          <w:szCs w:val="22"/>
        </w:rPr>
      </w:pPr>
      <w:hyperlink w:anchor="_Toc476121147" w:history="1">
        <w:r w:rsidR="00675568" w:rsidRPr="002626BB">
          <w:rPr>
            <w:rStyle w:val="Hyperlink"/>
            <w:noProof/>
          </w:rPr>
          <w:t>Build Label or Number</w:t>
        </w:r>
        <w:r w:rsidR="00675568">
          <w:rPr>
            <w:noProof/>
            <w:webHidden/>
          </w:rPr>
          <w:tab/>
        </w:r>
        <w:r w:rsidR="00675568">
          <w:rPr>
            <w:noProof/>
            <w:webHidden/>
          </w:rPr>
          <w:fldChar w:fldCharType="begin"/>
        </w:r>
        <w:r w:rsidR="00675568">
          <w:rPr>
            <w:noProof/>
            <w:webHidden/>
          </w:rPr>
          <w:instrText xml:space="preserve"> PAGEREF _Toc476121147 \h </w:instrText>
        </w:r>
        <w:r w:rsidR="00675568">
          <w:rPr>
            <w:noProof/>
            <w:webHidden/>
          </w:rPr>
        </w:r>
        <w:r w:rsidR="00675568">
          <w:rPr>
            <w:noProof/>
            <w:webHidden/>
          </w:rPr>
          <w:fldChar w:fldCharType="separate"/>
        </w:r>
        <w:r w:rsidR="00675568">
          <w:rPr>
            <w:noProof/>
            <w:webHidden/>
          </w:rPr>
          <w:t>3</w:t>
        </w:r>
        <w:r w:rsidR="00675568">
          <w:rPr>
            <w:noProof/>
            <w:webHidden/>
          </w:rPr>
          <w:fldChar w:fldCharType="end"/>
        </w:r>
      </w:hyperlink>
    </w:p>
    <w:p w:rsidR="00675568" w:rsidRDefault="0047173A">
      <w:pPr>
        <w:pStyle w:val="TOC1"/>
        <w:rPr>
          <w:rFonts w:asciiTheme="minorHAnsi" w:eastAsiaTheme="minorEastAsia" w:hAnsiTheme="minorHAnsi" w:cstheme="minorBidi"/>
          <w:b w:val="0"/>
          <w:noProof/>
          <w:sz w:val="22"/>
          <w:szCs w:val="22"/>
        </w:rPr>
      </w:pPr>
      <w:hyperlink w:anchor="_Toc476121148" w:history="1">
        <w:r w:rsidR="00675568" w:rsidRPr="002626BB">
          <w:rPr>
            <w:rStyle w:val="Hyperlink"/>
            <w:noProof/>
          </w:rPr>
          <w:t>Build and Packaging</w:t>
        </w:r>
        <w:r w:rsidR="00675568">
          <w:rPr>
            <w:noProof/>
            <w:webHidden/>
          </w:rPr>
          <w:tab/>
        </w:r>
        <w:r w:rsidR="00675568">
          <w:rPr>
            <w:noProof/>
            <w:webHidden/>
          </w:rPr>
          <w:fldChar w:fldCharType="begin"/>
        </w:r>
        <w:r w:rsidR="00675568">
          <w:rPr>
            <w:noProof/>
            <w:webHidden/>
          </w:rPr>
          <w:instrText xml:space="preserve"> PAGEREF _Toc476121148 \h </w:instrText>
        </w:r>
        <w:r w:rsidR="00675568">
          <w:rPr>
            <w:noProof/>
            <w:webHidden/>
          </w:rPr>
        </w:r>
        <w:r w:rsidR="00675568">
          <w:rPr>
            <w:noProof/>
            <w:webHidden/>
          </w:rPr>
          <w:fldChar w:fldCharType="separate"/>
        </w:r>
        <w:r w:rsidR="00675568">
          <w:rPr>
            <w:noProof/>
            <w:webHidden/>
          </w:rPr>
          <w:t>3</w:t>
        </w:r>
        <w:r w:rsidR="00675568">
          <w:rPr>
            <w:noProof/>
            <w:webHidden/>
          </w:rPr>
          <w:fldChar w:fldCharType="end"/>
        </w:r>
      </w:hyperlink>
    </w:p>
    <w:p w:rsidR="00675568" w:rsidRDefault="0047173A">
      <w:pPr>
        <w:pStyle w:val="TOC2"/>
        <w:rPr>
          <w:rFonts w:asciiTheme="minorHAnsi" w:eastAsiaTheme="minorEastAsia" w:hAnsiTheme="minorHAnsi" w:cstheme="minorBidi"/>
          <w:b w:val="0"/>
          <w:noProof/>
          <w:sz w:val="22"/>
          <w:szCs w:val="22"/>
        </w:rPr>
      </w:pPr>
      <w:hyperlink w:anchor="_Toc476121149" w:history="1">
        <w:r w:rsidR="00675568" w:rsidRPr="002626BB">
          <w:rPr>
            <w:rStyle w:val="Hyperlink"/>
            <w:noProof/>
          </w:rPr>
          <w:t>Build Logs</w:t>
        </w:r>
        <w:r w:rsidR="00675568">
          <w:rPr>
            <w:noProof/>
            <w:webHidden/>
          </w:rPr>
          <w:tab/>
        </w:r>
        <w:r w:rsidR="00675568">
          <w:rPr>
            <w:noProof/>
            <w:webHidden/>
          </w:rPr>
          <w:fldChar w:fldCharType="begin"/>
        </w:r>
        <w:r w:rsidR="00675568">
          <w:rPr>
            <w:noProof/>
            <w:webHidden/>
          </w:rPr>
          <w:instrText xml:space="preserve"> PAGEREF _Toc476121149 \h </w:instrText>
        </w:r>
        <w:r w:rsidR="00675568">
          <w:rPr>
            <w:noProof/>
            <w:webHidden/>
          </w:rPr>
        </w:r>
        <w:r w:rsidR="00675568">
          <w:rPr>
            <w:noProof/>
            <w:webHidden/>
          </w:rPr>
          <w:fldChar w:fldCharType="separate"/>
        </w:r>
        <w:r w:rsidR="00675568">
          <w:rPr>
            <w:noProof/>
            <w:webHidden/>
          </w:rPr>
          <w:t>3</w:t>
        </w:r>
        <w:r w:rsidR="00675568">
          <w:rPr>
            <w:noProof/>
            <w:webHidden/>
          </w:rPr>
          <w:fldChar w:fldCharType="end"/>
        </w:r>
      </w:hyperlink>
    </w:p>
    <w:p w:rsidR="00675568" w:rsidRDefault="0047173A">
      <w:pPr>
        <w:pStyle w:val="TOC2"/>
        <w:rPr>
          <w:rFonts w:asciiTheme="minorHAnsi" w:eastAsiaTheme="minorEastAsia" w:hAnsiTheme="minorHAnsi" w:cstheme="minorBidi"/>
          <w:b w:val="0"/>
          <w:noProof/>
          <w:sz w:val="22"/>
          <w:szCs w:val="22"/>
        </w:rPr>
      </w:pPr>
      <w:hyperlink w:anchor="_Toc476121150" w:history="1">
        <w:r w:rsidR="00675568" w:rsidRPr="002626BB">
          <w:rPr>
            <w:rStyle w:val="Hyperlink"/>
            <w:noProof/>
          </w:rPr>
          <w:t>Build System/Process Information</w:t>
        </w:r>
        <w:r w:rsidR="00675568">
          <w:rPr>
            <w:noProof/>
            <w:webHidden/>
          </w:rPr>
          <w:tab/>
        </w:r>
        <w:r w:rsidR="00675568">
          <w:rPr>
            <w:noProof/>
            <w:webHidden/>
          </w:rPr>
          <w:fldChar w:fldCharType="begin"/>
        </w:r>
        <w:r w:rsidR="00675568">
          <w:rPr>
            <w:noProof/>
            <w:webHidden/>
          </w:rPr>
          <w:instrText xml:space="preserve"> PAGEREF _Toc476121150 \h </w:instrText>
        </w:r>
        <w:r w:rsidR="00675568">
          <w:rPr>
            <w:noProof/>
            <w:webHidden/>
          </w:rPr>
        </w:r>
        <w:r w:rsidR="00675568">
          <w:rPr>
            <w:noProof/>
            <w:webHidden/>
          </w:rPr>
          <w:fldChar w:fldCharType="separate"/>
        </w:r>
        <w:r w:rsidR="00675568">
          <w:rPr>
            <w:noProof/>
            <w:webHidden/>
          </w:rPr>
          <w:t>3</w:t>
        </w:r>
        <w:r w:rsidR="00675568">
          <w:rPr>
            <w:noProof/>
            <w:webHidden/>
          </w:rPr>
          <w:fldChar w:fldCharType="end"/>
        </w:r>
      </w:hyperlink>
    </w:p>
    <w:p w:rsidR="00675568" w:rsidRDefault="0047173A">
      <w:pPr>
        <w:pStyle w:val="TOC1"/>
        <w:rPr>
          <w:rFonts w:asciiTheme="minorHAnsi" w:eastAsiaTheme="minorEastAsia" w:hAnsiTheme="minorHAnsi" w:cstheme="minorBidi"/>
          <w:b w:val="0"/>
          <w:noProof/>
          <w:sz w:val="22"/>
          <w:szCs w:val="22"/>
        </w:rPr>
      </w:pPr>
      <w:hyperlink w:anchor="_Toc476121151" w:history="1">
        <w:r w:rsidR="00675568" w:rsidRPr="002626BB">
          <w:rPr>
            <w:rStyle w:val="Hyperlink"/>
            <w:noProof/>
          </w:rPr>
          <w:t>Change Tracking</w:t>
        </w:r>
        <w:r w:rsidR="00675568">
          <w:rPr>
            <w:noProof/>
            <w:webHidden/>
          </w:rPr>
          <w:tab/>
        </w:r>
        <w:r w:rsidR="00675568">
          <w:rPr>
            <w:noProof/>
            <w:webHidden/>
          </w:rPr>
          <w:fldChar w:fldCharType="begin"/>
        </w:r>
        <w:r w:rsidR="00675568">
          <w:rPr>
            <w:noProof/>
            <w:webHidden/>
          </w:rPr>
          <w:instrText xml:space="preserve"> PAGEREF _Toc476121151 \h </w:instrText>
        </w:r>
        <w:r w:rsidR="00675568">
          <w:rPr>
            <w:noProof/>
            <w:webHidden/>
          </w:rPr>
        </w:r>
        <w:r w:rsidR="00675568">
          <w:rPr>
            <w:noProof/>
            <w:webHidden/>
          </w:rPr>
          <w:fldChar w:fldCharType="separate"/>
        </w:r>
        <w:r w:rsidR="00675568">
          <w:rPr>
            <w:noProof/>
            <w:webHidden/>
          </w:rPr>
          <w:t>3</w:t>
        </w:r>
        <w:r w:rsidR="00675568">
          <w:rPr>
            <w:noProof/>
            <w:webHidden/>
          </w:rPr>
          <w:fldChar w:fldCharType="end"/>
        </w:r>
      </w:hyperlink>
    </w:p>
    <w:p w:rsidR="00675568" w:rsidRDefault="0047173A">
      <w:pPr>
        <w:pStyle w:val="TOC2"/>
        <w:rPr>
          <w:rFonts w:asciiTheme="minorHAnsi" w:eastAsiaTheme="minorEastAsia" w:hAnsiTheme="minorHAnsi" w:cstheme="minorBidi"/>
          <w:b w:val="0"/>
          <w:noProof/>
          <w:sz w:val="22"/>
          <w:szCs w:val="22"/>
        </w:rPr>
      </w:pPr>
      <w:hyperlink w:anchor="_Toc476121152" w:history="1">
        <w:r w:rsidR="00675568" w:rsidRPr="002626BB">
          <w:rPr>
            <w:rStyle w:val="Hyperlink"/>
            <w:noProof/>
          </w:rPr>
          <w:t>Rational Team Concert (RTC) Repository</w:t>
        </w:r>
        <w:r w:rsidR="00675568">
          <w:rPr>
            <w:noProof/>
            <w:webHidden/>
          </w:rPr>
          <w:tab/>
        </w:r>
        <w:r w:rsidR="00675568">
          <w:rPr>
            <w:noProof/>
            <w:webHidden/>
          </w:rPr>
          <w:fldChar w:fldCharType="begin"/>
        </w:r>
        <w:r w:rsidR="00675568">
          <w:rPr>
            <w:noProof/>
            <w:webHidden/>
          </w:rPr>
          <w:instrText xml:space="preserve"> PAGEREF _Toc476121152 \h </w:instrText>
        </w:r>
        <w:r w:rsidR="00675568">
          <w:rPr>
            <w:noProof/>
            <w:webHidden/>
          </w:rPr>
        </w:r>
        <w:r w:rsidR="00675568">
          <w:rPr>
            <w:noProof/>
            <w:webHidden/>
          </w:rPr>
          <w:fldChar w:fldCharType="separate"/>
        </w:r>
        <w:r w:rsidR="00675568">
          <w:rPr>
            <w:noProof/>
            <w:webHidden/>
          </w:rPr>
          <w:t>3</w:t>
        </w:r>
        <w:r w:rsidR="00675568">
          <w:rPr>
            <w:noProof/>
            <w:webHidden/>
          </w:rPr>
          <w:fldChar w:fldCharType="end"/>
        </w:r>
      </w:hyperlink>
    </w:p>
    <w:p w:rsidR="00675568" w:rsidRDefault="0047173A">
      <w:pPr>
        <w:pStyle w:val="TOC1"/>
        <w:rPr>
          <w:rFonts w:asciiTheme="minorHAnsi" w:eastAsiaTheme="minorEastAsia" w:hAnsiTheme="minorHAnsi" w:cstheme="minorBidi"/>
          <w:b w:val="0"/>
          <w:noProof/>
          <w:sz w:val="22"/>
          <w:szCs w:val="22"/>
        </w:rPr>
      </w:pPr>
      <w:hyperlink w:anchor="_Toc476121153" w:history="1">
        <w:r w:rsidR="00675568" w:rsidRPr="002626BB">
          <w:rPr>
            <w:rStyle w:val="Hyperlink"/>
            <w:noProof/>
          </w:rPr>
          <w:t>Release (Deployment) Information</w:t>
        </w:r>
        <w:r w:rsidR="00675568">
          <w:rPr>
            <w:noProof/>
            <w:webHidden/>
          </w:rPr>
          <w:tab/>
        </w:r>
        <w:r w:rsidR="00675568">
          <w:rPr>
            <w:noProof/>
            <w:webHidden/>
          </w:rPr>
          <w:fldChar w:fldCharType="begin"/>
        </w:r>
        <w:r w:rsidR="00675568">
          <w:rPr>
            <w:noProof/>
            <w:webHidden/>
          </w:rPr>
          <w:instrText xml:space="preserve"> PAGEREF _Toc476121153 \h </w:instrText>
        </w:r>
        <w:r w:rsidR="00675568">
          <w:rPr>
            <w:noProof/>
            <w:webHidden/>
          </w:rPr>
        </w:r>
        <w:r w:rsidR="00675568">
          <w:rPr>
            <w:noProof/>
            <w:webHidden/>
          </w:rPr>
          <w:fldChar w:fldCharType="separate"/>
        </w:r>
        <w:r w:rsidR="00675568">
          <w:rPr>
            <w:noProof/>
            <w:webHidden/>
          </w:rPr>
          <w:t>4</w:t>
        </w:r>
        <w:r w:rsidR="00675568">
          <w:rPr>
            <w:noProof/>
            <w:webHidden/>
          </w:rPr>
          <w:fldChar w:fldCharType="end"/>
        </w:r>
      </w:hyperlink>
    </w:p>
    <w:p w:rsidR="004F3A80" w:rsidRDefault="00AA0CDE" w:rsidP="004F3A80">
      <w:pPr>
        <w:pStyle w:val="TOC1"/>
        <w:sectPr w:rsidR="004F3A80" w:rsidSect="007957DC">
          <w:footerReference w:type="default" r:id="rId14"/>
          <w:type w:val="oddPage"/>
          <w:pgSz w:w="12240" w:h="15840" w:code="1"/>
          <w:pgMar w:top="1440" w:right="1440" w:bottom="1440" w:left="1440" w:header="720" w:footer="432" w:gutter="0"/>
          <w:pgNumType w:fmt="lowerRoman" w:start="1"/>
          <w:cols w:space="720"/>
          <w:docGrid w:linePitch="360"/>
        </w:sectPr>
      </w:pPr>
      <w:r>
        <w:fldChar w:fldCharType="end"/>
      </w:r>
    </w:p>
    <w:p w:rsidR="004F3A80" w:rsidRDefault="00A25545" w:rsidP="00A25545">
      <w:pPr>
        <w:pStyle w:val="Heading1"/>
      </w:pPr>
      <w:bookmarkStart w:id="3" w:name="_Toc476121138"/>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410F8C" w:rsidRDefault="00A25545" w:rsidP="00410F8C">
            <w:pPr>
              <w:pStyle w:val="InstructionalTable"/>
              <w:rPr>
                <w:rFonts w:ascii="Times New Roman" w:hAnsi="Times New Roman" w:cs="Times New Roman"/>
              </w:rPr>
            </w:pPr>
            <w:r w:rsidRPr="00410F8C">
              <w:rPr>
                <w:rFonts w:ascii="Times New Roman" w:hAnsi="Times New Roman" w:cs="Times New Roman"/>
              </w:rPr>
              <w:t>Product Registration Name (PRP 1.3 - Assign project registration and development domain)</w:t>
            </w:r>
          </w:p>
        </w:tc>
        <w:tc>
          <w:tcPr>
            <w:tcW w:w="2097" w:type="dxa"/>
          </w:tcPr>
          <w:p w:rsidR="00A25545" w:rsidRPr="00410F8C" w:rsidRDefault="00A25545" w:rsidP="00410F8C">
            <w:pPr>
              <w:pStyle w:val="InstructionalTable"/>
              <w:rPr>
                <w:rFonts w:ascii="Times New Roman" w:hAnsi="Times New Roman" w:cs="Times New Roman"/>
              </w:rPr>
            </w:pPr>
            <w:r w:rsidRPr="00410F8C">
              <w:rPr>
                <w:rFonts w:ascii="Times New Roman" w:hAnsi="Times New Roman" w:cs="Times New Roman"/>
              </w:rPr>
              <w:t xml:space="preserve">Configuration Manager assigned to the project, or architect, or development lead </w:t>
            </w:r>
          </w:p>
        </w:tc>
        <w:tc>
          <w:tcPr>
            <w:tcW w:w="2192" w:type="dxa"/>
          </w:tcPr>
          <w:p w:rsidR="00A25545" w:rsidRPr="00410F8C" w:rsidRDefault="00A25545" w:rsidP="00410F8C">
            <w:pPr>
              <w:pStyle w:val="InstructionalTable"/>
              <w:rPr>
                <w:rFonts w:ascii="Times New Roman" w:hAnsi="Times New Roman" w:cs="Times New Roman"/>
              </w:rPr>
            </w:pPr>
            <w:r w:rsidRPr="00410F8C">
              <w:rPr>
                <w:rFonts w:ascii="Times New Roman" w:hAnsi="Times New Roman" w:cs="Times New Roman"/>
              </w:rPr>
              <w:t>Zip file with VDD and any documents related to the VDD</w:t>
            </w:r>
            <w:r w:rsidR="00507286">
              <w:rPr>
                <w:rFonts w:ascii="Times New Roman" w:hAnsi="Times New Roman" w:cs="Times New Roman"/>
              </w:rPr>
              <w:t>, if there are no supporting documents this field will be N/A</w:t>
            </w:r>
          </w:p>
        </w:tc>
        <w:tc>
          <w:tcPr>
            <w:tcW w:w="3051" w:type="dxa"/>
          </w:tcPr>
          <w:p w:rsidR="00A25545" w:rsidRPr="00410F8C" w:rsidRDefault="00A25545" w:rsidP="00410F8C">
            <w:pPr>
              <w:pStyle w:val="InstructionalTable"/>
              <w:rPr>
                <w:rFonts w:ascii="Times New Roman" w:hAnsi="Times New Roman" w:cs="Times New Roman"/>
              </w:rPr>
            </w:pPr>
            <w:r w:rsidRPr="00410F8C">
              <w:rPr>
                <w:rFonts w:ascii="Times New Roman" w:hAnsi="Times New Roman" w:cs="Times New Roman"/>
              </w:rPr>
              <w:t>Individual(s) responsible for delivering the product</w:t>
            </w:r>
          </w:p>
        </w:tc>
      </w:tr>
    </w:tbl>
    <w:p w:rsidR="00DF001C" w:rsidRDefault="00DF001C" w:rsidP="00F73D60">
      <w:pPr>
        <w:pStyle w:val="Heading1"/>
        <w:rPr>
          <w:ins w:id="5" w:author="Department of Veterans Affairs" w:date="2017-03-01T10:09:00Z"/>
        </w:rPr>
      </w:pPr>
      <w:bookmarkStart w:id="6" w:name="_Toc476121139"/>
    </w:p>
    <w:p w:rsidR="00806450" w:rsidRDefault="00F73D60" w:rsidP="00F73D60">
      <w:pPr>
        <w:pStyle w:val="Heading1"/>
      </w:pPr>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787B77" w:rsidRDefault="00F73D60" w:rsidP="00D84300">
            <w:pPr>
              <w:pStyle w:val="InstructionalTable"/>
              <w:rPr>
                <w:rFonts w:ascii="Times New Roman" w:hAnsi="Times New Roman" w:cs="Times New Roman"/>
              </w:rPr>
            </w:pPr>
            <w:r w:rsidRPr="00787B77">
              <w:rPr>
                <w:rFonts w:ascii="Times New Roman" w:hAnsi="Times New Roman" w:cs="Times New Roman"/>
              </w:rPr>
              <w:t xml:space="preserve">Ex. Rational </w:t>
            </w:r>
            <w:r w:rsidR="00D84300">
              <w:rPr>
                <w:rFonts w:ascii="Times New Roman" w:hAnsi="Times New Roman" w:cs="Times New Roman"/>
              </w:rPr>
              <w:t>Team Concert</w:t>
            </w:r>
          </w:p>
        </w:tc>
        <w:tc>
          <w:tcPr>
            <w:tcW w:w="705" w:type="pct"/>
          </w:tcPr>
          <w:p w:rsidR="00F73D60" w:rsidRPr="00787B77" w:rsidRDefault="00F73D60" w:rsidP="00787B77">
            <w:pPr>
              <w:pStyle w:val="InstructionalTable"/>
              <w:rPr>
                <w:rFonts w:ascii="Times New Roman" w:hAnsi="Times New Roman" w:cs="Times New Roman"/>
              </w:rPr>
            </w:pPr>
            <w:r w:rsidRPr="00787B77">
              <w:rPr>
                <w:rFonts w:ascii="Times New Roman" w:hAnsi="Times New Roman" w:cs="Times New Roman"/>
              </w:rPr>
              <w:t>Ex. Hines Data Center</w:t>
            </w:r>
          </w:p>
        </w:tc>
        <w:tc>
          <w:tcPr>
            <w:tcW w:w="893" w:type="pct"/>
          </w:tcPr>
          <w:p w:rsidR="00F73D60" w:rsidRPr="00787B77" w:rsidRDefault="00F73D60" w:rsidP="00787B77">
            <w:pPr>
              <w:pStyle w:val="InstructionalTable"/>
              <w:rPr>
                <w:rFonts w:ascii="Times New Roman" w:hAnsi="Times New Roman" w:cs="Times New Roman"/>
              </w:rPr>
            </w:pPr>
            <w:r w:rsidRPr="00787B77">
              <w:rPr>
                <w:rFonts w:ascii="Times New Roman" w:hAnsi="Times New Roman" w:cs="Times New Roman"/>
              </w:rPr>
              <w:t>Ex. Onsite is on the VA network</w:t>
            </w:r>
          </w:p>
        </w:tc>
        <w:tc>
          <w:tcPr>
            <w:tcW w:w="1081" w:type="pct"/>
          </w:tcPr>
          <w:p w:rsidR="00F73D60" w:rsidRPr="00787B77" w:rsidRDefault="00F73D60" w:rsidP="00787B77">
            <w:pPr>
              <w:pStyle w:val="InstructionalTable"/>
              <w:rPr>
                <w:rFonts w:ascii="Times New Roman" w:hAnsi="Times New Roman" w:cs="Times New Roman"/>
              </w:rPr>
            </w:pPr>
            <w:r w:rsidRPr="00787B77">
              <w:rPr>
                <w:rFonts w:ascii="Times New Roman" w:hAnsi="Times New Roman" w:cs="Times New Roman"/>
              </w:rPr>
              <w:t>Ex. VA Rational Tools Team</w:t>
            </w:r>
          </w:p>
        </w:tc>
        <w:tc>
          <w:tcPr>
            <w:tcW w:w="1466" w:type="pct"/>
          </w:tcPr>
          <w:p w:rsidR="00F73D60" w:rsidRPr="00787B77" w:rsidRDefault="00362EA5" w:rsidP="00787B77">
            <w:pPr>
              <w:pStyle w:val="InstructionalTable"/>
              <w:rPr>
                <w:rFonts w:ascii="Times New Roman" w:hAnsi="Times New Roman" w:cs="Times New Roman"/>
              </w:rPr>
            </w:pPr>
            <w:r>
              <w:rPr>
                <w:rFonts w:ascii="Times New Roman" w:hAnsi="Times New Roman" w:cs="Times New Roman"/>
              </w:rPr>
              <w:t>Ex.</w:t>
            </w:r>
            <w:r w:rsidR="002F113C" w:rsidRPr="002F113C">
              <w:t xml:space="preserve"> http://vaww.oed.portal.va.gov/communities/OSCTM/toolsmgmt/Rational%20Tools/Pages/SR.aspx</w:t>
            </w:r>
          </w:p>
          <w:p w:rsidR="00F73D60" w:rsidRPr="00787B77" w:rsidRDefault="00F73D60" w:rsidP="00787B77">
            <w:pPr>
              <w:pStyle w:val="InstructionalTable"/>
              <w:rPr>
                <w:rFonts w:ascii="Times New Roman" w:hAnsi="Times New Roman" w:cs="Times New Roman"/>
              </w:rPr>
            </w:pPr>
          </w:p>
        </w:tc>
      </w:tr>
    </w:tbl>
    <w:p w:rsidR="00DF001C" w:rsidRDefault="00DF001C" w:rsidP="00F10AA1">
      <w:pPr>
        <w:pStyle w:val="Heading1"/>
      </w:pPr>
      <w:bookmarkStart w:id="8" w:name="_Toc476121140"/>
    </w:p>
    <w:p w:rsidR="00BA3E37" w:rsidRDefault="00F10AA1" w:rsidP="00F10AA1">
      <w:pPr>
        <w:pStyle w:val="Heading1"/>
      </w:pPr>
      <w:r w:rsidRPr="00F10AA1">
        <w:t>Configuration Management of Documents</w:t>
      </w:r>
      <w:bookmarkEnd w:id="8"/>
      <w:r w:rsidRPr="00F10AA1">
        <w:t xml:space="preserve"> </w:t>
      </w:r>
    </w:p>
    <w:p w:rsidR="00F10AA1" w:rsidRDefault="00C94F25" w:rsidP="00C94F25">
      <w:pPr>
        <w:pStyle w:val="Heading2"/>
      </w:pPr>
      <w:bookmarkStart w:id="9" w:name="ColumnTitle_05"/>
      <w:bookmarkStart w:id="10" w:name="_Toc476121141"/>
      <w:bookmarkEnd w:id="9"/>
      <w:r>
        <w:t xml:space="preserve">Rational </w:t>
      </w:r>
      <w:r w:rsidR="00D84300">
        <w:t>Team Concert</w:t>
      </w:r>
      <w:r>
        <w:t xml:space="preserve"> (</w:t>
      </w:r>
      <w:r w:rsidR="00D84300">
        <w:t>RTC</w:t>
      </w:r>
      <w:r>
        <w:t>) Documents</w:t>
      </w:r>
      <w:bookmarkEnd w:id="10"/>
    </w:p>
    <w:p w:rsidR="007254BF" w:rsidRPr="007254BF" w:rsidRDefault="007254BF" w:rsidP="007254BF">
      <w:pPr>
        <w:pStyle w:val="BodyText"/>
      </w:pPr>
      <w:r w:rsidRPr="007254BF">
        <w:t xml:space="preserve">The RTC location for the documents and RTC explanation for </w:t>
      </w:r>
      <w:r w:rsidR="007C06FD">
        <w:t>the information:</w:t>
      </w:r>
      <w:bookmarkStart w:id="11" w:name="_GoBack"/>
      <w:bookmarkEnd w:id="11"/>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37"/>
        <w:gridCol w:w="7339"/>
      </w:tblGrid>
      <w:tr w:rsidR="00C94F25" w:rsidRPr="00C94F25" w:rsidTr="00C94F25">
        <w:trPr>
          <w:cantSplit/>
          <w:tblHeader/>
        </w:trPr>
        <w:tc>
          <w:tcPr>
            <w:tcW w:w="2237"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2" w:name="ColumnTitle_06"/>
            <w:bookmarkEnd w:id="12"/>
            <w:r w:rsidRPr="00970C38">
              <w:t>RTC Information</w:t>
            </w:r>
          </w:p>
        </w:tc>
        <w:tc>
          <w:tcPr>
            <w:tcW w:w="7339"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C94F25">
        <w:trPr>
          <w:cantSplit/>
        </w:trPr>
        <w:tc>
          <w:tcPr>
            <w:tcW w:w="2237" w:type="dxa"/>
            <w:shd w:val="clear" w:color="auto" w:fill="FFFFFF" w:themeFill="background1"/>
          </w:tcPr>
          <w:p w:rsidR="00F10AA1" w:rsidRPr="00EA1243" w:rsidRDefault="00D84300" w:rsidP="00EA1243">
            <w:pPr>
              <w:pStyle w:val="TableText"/>
              <w:rPr>
                <w:b/>
              </w:rPr>
            </w:pPr>
            <w:r>
              <w:rPr>
                <w:b/>
              </w:rPr>
              <w:t>RTC</w:t>
            </w:r>
            <w:r w:rsidR="00F10AA1" w:rsidRPr="00EA1243">
              <w:rPr>
                <w:b/>
              </w:rPr>
              <w:t xml:space="preserve"> URL</w:t>
            </w:r>
          </w:p>
        </w:tc>
        <w:tc>
          <w:tcPr>
            <w:tcW w:w="7339" w:type="dxa"/>
            <w:shd w:val="clear" w:color="auto" w:fill="FFFFFF" w:themeFill="background1"/>
          </w:tcPr>
          <w:p w:rsidR="00F10AA1" w:rsidRPr="00EA1243" w:rsidRDefault="00D84300" w:rsidP="00EA1243">
            <w:pPr>
              <w:pStyle w:val="InstructionalTable"/>
              <w:rPr>
                <w:rFonts w:ascii="Times New Roman" w:hAnsi="Times New Roman" w:cs="Times New Roman"/>
              </w:rPr>
            </w:pPr>
            <w:r>
              <w:rPr>
                <w:rFonts w:ascii="Times New Roman" w:hAnsi="Times New Roman" w:cs="Times New Roman"/>
                <w:iCs/>
                <w:bdr w:val="none" w:sz="0" w:space="0" w:color="auto" w:frame="1"/>
              </w:rPr>
              <w:t>RTC</w:t>
            </w:r>
            <w:r w:rsidR="00F10AA1" w:rsidRPr="00EA1243">
              <w:rPr>
                <w:rFonts w:ascii="Times New Roman" w:hAnsi="Times New Roman" w:cs="Times New Roman"/>
                <w:iCs/>
                <w:bdr w:val="none" w:sz="0" w:space="0" w:color="auto" w:frame="1"/>
              </w:rPr>
              <w:t xml:space="preserve"> is accessed by a URL in the integrated development environment.  The current VA URL is </w:t>
            </w:r>
            <w:hyperlink r:id="rId15" w:history="1">
              <w:r w:rsidR="000B74F5" w:rsidRPr="000B74F5">
                <w:rPr>
                  <w:rStyle w:val="Hyperlink"/>
                </w:rPr>
                <w:t>https</w:t>
              </w:r>
            </w:hyperlink>
            <w:hyperlink r:id="rId16" w:history="1">
              <w:proofErr w:type="gramStart"/>
              <w:r w:rsidR="000B74F5" w:rsidRPr="000B74F5">
                <w:rPr>
                  <w:rStyle w:val="Hyperlink"/>
                </w:rPr>
                <w:t>:/</w:t>
              </w:r>
              <w:proofErr w:type="gramEnd"/>
              <w:r w:rsidR="000B74F5" w:rsidRPr="000B74F5">
                <w:rPr>
                  <w:rStyle w:val="Hyperlink"/>
                </w:rPr>
                <w:t>/</w:t>
              </w:r>
            </w:hyperlink>
            <w:hyperlink r:id="rId17" w:history="1">
              <w:r w:rsidR="000B74F5" w:rsidRPr="000B74F5">
                <w:rPr>
                  <w:rStyle w:val="Hyperlink"/>
                </w:rPr>
                <w:t>clm.rational.oit.va.gov/ccm/web</w:t>
              </w:r>
            </w:hyperlink>
            <w:r w:rsidR="00F10AA1" w:rsidRPr="00EA1243">
              <w:rPr>
                <w:rFonts w:ascii="Times New Roman" w:hAnsi="Times New Roman" w:cs="Times New Roman"/>
              </w:rPr>
              <w:t xml:space="preserve">. </w:t>
            </w:r>
          </w:p>
        </w:tc>
      </w:tr>
      <w:tr w:rsidR="00F10AA1" w:rsidRPr="00F10AA1" w:rsidTr="00C94F25">
        <w:trPr>
          <w:cantSplit/>
        </w:trPr>
        <w:tc>
          <w:tcPr>
            <w:tcW w:w="2237" w:type="dxa"/>
            <w:shd w:val="clear" w:color="auto" w:fill="FFFFFF" w:themeFill="background1"/>
          </w:tcPr>
          <w:p w:rsidR="00F10AA1" w:rsidRPr="00EA1243" w:rsidRDefault="00D84300" w:rsidP="00EA1243">
            <w:pPr>
              <w:pStyle w:val="TableText"/>
              <w:rPr>
                <w:b/>
              </w:rPr>
            </w:pPr>
            <w:r>
              <w:rPr>
                <w:b/>
              </w:rPr>
              <w:t>RTC</w:t>
            </w:r>
            <w:r w:rsidR="00F10AA1" w:rsidRPr="00EA1243">
              <w:rPr>
                <w:b/>
              </w:rPr>
              <w:t xml:space="preserve"> Project Area</w:t>
            </w:r>
          </w:p>
        </w:tc>
        <w:tc>
          <w:tcPr>
            <w:tcW w:w="7339" w:type="dxa"/>
            <w:shd w:val="clear" w:color="auto" w:fill="FFFFFF" w:themeFill="background1"/>
          </w:tcPr>
          <w:p w:rsidR="00F10AA1" w:rsidRPr="00EA1243" w:rsidRDefault="00F10AA1" w:rsidP="00EA1243">
            <w:pPr>
              <w:pStyle w:val="InstructionalTable"/>
              <w:rPr>
                <w:rFonts w:ascii="Times New Roman" w:hAnsi="Times New Roman" w:cs="Times New Roman"/>
              </w:rPr>
            </w:pPr>
            <w:r w:rsidRPr="00EA1243">
              <w:rPr>
                <w:rFonts w:ascii="Times New Roman" w:hAnsi="Times New Roman" w:cs="Times New Roman"/>
              </w:rPr>
              <w:t xml:space="preserve">The name of the Project Area containing information about one or more software projects.  It defines deliverables, team structure, process, and schedule.  </w:t>
            </w:r>
          </w:p>
        </w:tc>
      </w:tr>
      <w:tr w:rsidR="00F10AA1" w:rsidRPr="00F10AA1" w:rsidTr="00C94F25">
        <w:trPr>
          <w:cantSplit/>
        </w:trPr>
        <w:tc>
          <w:tcPr>
            <w:tcW w:w="2237" w:type="dxa"/>
          </w:tcPr>
          <w:p w:rsidR="00F10AA1" w:rsidRPr="00EA1243" w:rsidRDefault="00D84300" w:rsidP="00EA1243">
            <w:pPr>
              <w:pStyle w:val="TableText"/>
              <w:rPr>
                <w:b/>
              </w:rPr>
            </w:pPr>
            <w:r>
              <w:rPr>
                <w:b/>
              </w:rPr>
              <w:t>RTC</w:t>
            </w:r>
            <w:r w:rsidR="00F10AA1" w:rsidRPr="00EA1243">
              <w:rPr>
                <w:b/>
              </w:rPr>
              <w:t xml:space="preserve"> Team Area</w:t>
            </w:r>
          </w:p>
        </w:tc>
        <w:tc>
          <w:tcPr>
            <w:tcW w:w="7339" w:type="dxa"/>
          </w:tcPr>
          <w:p w:rsidR="00F10AA1" w:rsidRPr="00EA1243" w:rsidRDefault="00F10AA1" w:rsidP="00EA1243">
            <w:pPr>
              <w:pStyle w:val="InstructionalTable"/>
              <w:rPr>
                <w:rFonts w:ascii="Times New Roman" w:hAnsi="Times New Roman" w:cs="Times New Roman"/>
              </w:rPr>
            </w:pPr>
            <w:r w:rsidRPr="00EA1243">
              <w:rPr>
                <w:rFonts w:ascii="Times New Roman" w:hAnsi="Times New Roman" w:cs="Times New Roman"/>
              </w:rPr>
              <w:t xml:space="preserve">The name of the Team Area where the team groupings can be found. </w:t>
            </w:r>
          </w:p>
        </w:tc>
      </w:tr>
      <w:tr w:rsidR="00F10AA1" w:rsidRPr="00F10AA1" w:rsidTr="00C94F25">
        <w:trPr>
          <w:cantSplit/>
        </w:trPr>
        <w:tc>
          <w:tcPr>
            <w:tcW w:w="2237" w:type="dxa"/>
          </w:tcPr>
          <w:p w:rsidR="00F10AA1" w:rsidRPr="00EA1243" w:rsidRDefault="00D84300" w:rsidP="00EA1243">
            <w:pPr>
              <w:pStyle w:val="TableText"/>
              <w:rPr>
                <w:b/>
              </w:rPr>
            </w:pPr>
            <w:r>
              <w:rPr>
                <w:b/>
              </w:rPr>
              <w:t>RTC</w:t>
            </w:r>
            <w:r w:rsidR="00F10AA1" w:rsidRPr="00EA1243">
              <w:rPr>
                <w:b/>
              </w:rPr>
              <w:t xml:space="preserve"> Stream</w:t>
            </w:r>
          </w:p>
        </w:tc>
        <w:tc>
          <w:tcPr>
            <w:tcW w:w="7339" w:type="dxa"/>
          </w:tcPr>
          <w:p w:rsidR="00F10AA1" w:rsidRPr="00EA1243" w:rsidRDefault="00F10AA1" w:rsidP="00EA1243">
            <w:pPr>
              <w:pStyle w:val="InstructionalTable"/>
              <w:rPr>
                <w:rFonts w:ascii="Times New Roman" w:hAnsi="Times New Roman" w:cs="Times New Roman"/>
              </w:rPr>
            </w:pPr>
            <w:r w:rsidRPr="00EA1243">
              <w:rPr>
                <w:rFonts w:ascii="Times New Roman" w:hAnsi="Times New Roman" w:cs="Times New Roman"/>
              </w:rPr>
              <w:t xml:space="preserve">The pointer to the component.  A stream is a picture into the component.  </w:t>
            </w:r>
          </w:p>
        </w:tc>
      </w:tr>
      <w:tr w:rsidR="00F10AA1" w:rsidRPr="00F10AA1" w:rsidTr="00C94F25">
        <w:trPr>
          <w:cantSplit/>
        </w:trPr>
        <w:tc>
          <w:tcPr>
            <w:tcW w:w="2237" w:type="dxa"/>
          </w:tcPr>
          <w:p w:rsidR="00F10AA1" w:rsidRPr="00EA1243" w:rsidRDefault="00F10AA1" w:rsidP="00EA1243">
            <w:pPr>
              <w:pStyle w:val="TableText"/>
              <w:rPr>
                <w:b/>
                <w:highlight w:val="yellow"/>
              </w:rPr>
            </w:pPr>
            <w:r w:rsidRPr="00EA1243">
              <w:rPr>
                <w:b/>
              </w:rPr>
              <w:t>Baseline ID</w:t>
            </w:r>
          </w:p>
        </w:tc>
        <w:tc>
          <w:tcPr>
            <w:tcW w:w="7339" w:type="dxa"/>
          </w:tcPr>
          <w:p w:rsidR="00F10AA1" w:rsidRPr="00EA1243" w:rsidRDefault="00F10AA1" w:rsidP="00507286">
            <w:pPr>
              <w:pStyle w:val="InstructionalTable"/>
              <w:rPr>
                <w:rFonts w:ascii="Times New Roman" w:hAnsi="Times New Roman" w:cs="Times New Roman"/>
                <w:highlight w:val="yellow"/>
              </w:rPr>
            </w:pPr>
            <w:r w:rsidRPr="00EA1243">
              <w:rPr>
                <w:rFonts w:ascii="Times New Roman" w:hAnsi="Times New Roman" w:cs="Times New Roman"/>
              </w:rPr>
              <w:t xml:space="preserve">The baseline name, such as a label or tag.  An example is </w:t>
            </w:r>
            <w:r w:rsidR="00507286">
              <w:rPr>
                <w:rFonts w:ascii="Times New Roman" w:hAnsi="Times New Roman" w:cs="Times New Roman"/>
              </w:rPr>
              <w:t>12:</w:t>
            </w:r>
            <w:r w:rsidRPr="00EA1243">
              <w:rPr>
                <w:rFonts w:ascii="Times New Roman" w:hAnsi="Times New Roman" w:cs="Times New Roman"/>
              </w:rPr>
              <w:t>OIT_CM_Doc</w:t>
            </w:r>
            <w:r w:rsidR="00507286">
              <w:rPr>
                <w:rFonts w:ascii="Times New Roman" w:hAnsi="Times New Roman" w:cs="Times New Roman"/>
              </w:rPr>
              <w:t>_Release_1.0.0.0.0</w:t>
            </w:r>
          </w:p>
        </w:tc>
      </w:tr>
      <w:tr w:rsidR="00F10AA1" w:rsidRPr="00F10AA1" w:rsidTr="00C94F25">
        <w:trPr>
          <w:cantSplit/>
        </w:trPr>
        <w:tc>
          <w:tcPr>
            <w:tcW w:w="2237" w:type="dxa"/>
          </w:tcPr>
          <w:p w:rsidR="00F10AA1" w:rsidRPr="00EA1243" w:rsidRDefault="00F10AA1" w:rsidP="00EA1243">
            <w:pPr>
              <w:pStyle w:val="TableText"/>
              <w:rPr>
                <w:b/>
              </w:rPr>
            </w:pPr>
            <w:r w:rsidRPr="00EA1243">
              <w:rPr>
                <w:b/>
              </w:rPr>
              <w:t>Components</w:t>
            </w:r>
          </w:p>
        </w:tc>
        <w:tc>
          <w:tcPr>
            <w:tcW w:w="7339" w:type="dxa"/>
          </w:tcPr>
          <w:p w:rsidR="00F10AA1" w:rsidRPr="00EA1243" w:rsidRDefault="00362EA5" w:rsidP="00362EA5">
            <w:pPr>
              <w:pStyle w:val="InstructionalTable"/>
              <w:rPr>
                <w:rFonts w:ascii="Times New Roman" w:hAnsi="Times New Roman" w:cs="Times New Roman"/>
              </w:rPr>
            </w:pPr>
            <w:r>
              <w:rPr>
                <w:rFonts w:ascii="Times New Roman" w:hAnsi="Times New Roman" w:cs="Times New Roman"/>
              </w:rPr>
              <w:t>The containing w</w:t>
            </w:r>
            <w:r w:rsidR="00F10AA1" w:rsidRPr="00EA1243">
              <w:rPr>
                <w:rFonts w:ascii="Times New Roman" w:hAnsi="Times New Roman" w:cs="Times New Roman"/>
              </w:rPr>
              <w:t xml:space="preserve">here a set of artifacts </w:t>
            </w:r>
            <w:r>
              <w:rPr>
                <w:rFonts w:ascii="Times New Roman" w:hAnsi="Times New Roman" w:cs="Times New Roman"/>
              </w:rPr>
              <w:t>is</w:t>
            </w:r>
            <w:r w:rsidR="00F10AA1" w:rsidRPr="00EA1243">
              <w:rPr>
                <w:rFonts w:ascii="Times New Roman" w:hAnsi="Times New Roman" w:cs="Times New Roman"/>
              </w:rPr>
              <w:t xml:space="preserve"> grouped and managed.  An example is OIT_CM_Doc.</w:t>
            </w:r>
          </w:p>
        </w:tc>
      </w:tr>
      <w:tr w:rsidR="00F10AA1" w:rsidRPr="00F10AA1" w:rsidTr="00C94F25">
        <w:trPr>
          <w:cantSplit/>
        </w:trPr>
        <w:tc>
          <w:tcPr>
            <w:tcW w:w="2237" w:type="dxa"/>
          </w:tcPr>
          <w:p w:rsidR="00F10AA1" w:rsidRPr="00EA1243" w:rsidRDefault="00F10AA1" w:rsidP="00EA1243">
            <w:pPr>
              <w:pStyle w:val="TableText"/>
              <w:rPr>
                <w:b/>
              </w:rPr>
            </w:pPr>
            <w:r w:rsidRPr="00EA1243">
              <w:rPr>
                <w:b/>
              </w:rPr>
              <w:t>Directory Path</w:t>
            </w:r>
          </w:p>
        </w:tc>
        <w:tc>
          <w:tcPr>
            <w:tcW w:w="7339" w:type="dxa"/>
          </w:tcPr>
          <w:p w:rsidR="00F10AA1" w:rsidRPr="00EA1243" w:rsidRDefault="00F10AA1" w:rsidP="00EA1243">
            <w:pPr>
              <w:pStyle w:val="InstructionalTable"/>
              <w:rPr>
                <w:rFonts w:ascii="Times New Roman" w:hAnsi="Times New Roman" w:cs="Times New Roman"/>
              </w:rPr>
            </w:pPr>
            <w:r w:rsidRPr="00EA1243">
              <w:rPr>
                <w:rFonts w:ascii="Times New Roman" w:hAnsi="Times New Roman" w:cs="Times New Roman"/>
              </w:rPr>
              <w:t xml:space="preserve">The path where documents are located. </w:t>
            </w:r>
          </w:p>
        </w:tc>
      </w:tr>
      <w:tr w:rsidR="00F10AA1" w:rsidRPr="00F10AA1" w:rsidTr="00C94F25">
        <w:trPr>
          <w:cantSplit/>
        </w:trPr>
        <w:tc>
          <w:tcPr>
            <w:tcW w:w="2237" w:type="dxa"/>
          </w:tcPr>
          <w:p w:rsidR="00F10AA1" w:rsidRPr="00EA1243" w:rsidRDefault="00F10AA1" w:rsidP="00EA1243">
            <w:pPr>
              <w:pStyle w:val="TableText"/>
              <w:rPr>
                <w:b/>
              </w:rPr>
            </w:pPr>
            <w:r w:rsidRPr="00EA1243">
              <w:rPr>
                <w:b/>
              </w:rPr>
              <w:lastRenderedPageBreak/>
              <w:t>Documents Included</w:t>
            </w:r>
            <w:r w:rsidR="00362EA5">
              <w:rPr>
                <w:b/>
              </w:rPr>
              <w:t xml:space="preserve"> i</w:t>
            </w:r>
            <w:r w:rsidRPr="00EA1243">
              <w:rPr>
                <w:b/>
              </w:rPr>
              <w:t>n the Baseline</w:t>
            </w:r>
          </w:p>
        </w:tc>
        <w:tc>
          <w:tcPr>
            <w:tcW w:w="7339" w:type="dxa"/>
          </w:tcPr>
          <w:p w:rsidR="00F10AA1" w:rsidRPr="00EA1243" w:rsidRDefault="00F10AA1" w:rsidP="00EA1243">
            <w:pPr>
              <w:pStyle w:val="InstructionalTable"/>
              <w:rPr>
                <w:rFonts w:ascii="Times New Roman" w:hAnsi="Times New Roman" w:cs="Times New Roman"/>
              </w:rPr>
            </w:pPr>
            <w:r w:rsidRPr="00EA1243">
              <w:rPr>
                <w:rFonts w:ascii="Times New Roman" w:hAnsi="Times New Roman" w:cs="Times New Roman"/>
              </w:rPr>
              <w:t>The list the baseline document names for configuration review.   Examples are OIT_CM_VDD.doc or OIT_CM_SystemBuild.pdf.</w:t>
            </w: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3" w:name="_Toc476121142"/>
      <w:r w:rsidRPr="003771FB">
        <w:t>Configuration Management Development Files (Ex. Source, JSP, Configuration, and Build Files)</w:t>
      </w:r>
      <w:bookmarkEnd w:id="13"/>
    </w:p>
    <w:p w:rsidR="00D82444" w:rsidRDefault="00D82444" w:rsidP="00D82444">
      <w:pPr>
        <w:pStyle w:val="Heading2"/>
      </w:pPr>
      <w:bookmarkStart w:id="14" w:name="_Toc476121143"/>
      <w:r>
        <w:t xml:space="preserve">Rational </w:t>
      </w:r>
      <w:r w:rsidR="00D84300">
        <w:t>Team Concert</w:t>
      </w:r>
      <w:r>
        <w:t xml:space="preserve"> (</w:t>
      </w:r>
      <w:r w:rsidR="00D84300">
        <w:t>RTC</w:t>
      </w:r>
      <w:r>
        <w:t>) Repository</w:t>
      </w:r>
      <w:bookmarkEnd w:id="14"/>
      <w:r>
        <w:t xml:space="preserve"> </w:t>
      </w:r>
    </w:p>
    <w:p w:rsidR="00C5116A" w:rsidRPr="00C5116A" w:rsidRDefault="00C5116A" w:rsidP="00C5116A">
      <w:pPr>
        <w:pStyle w:val="BodyText"/>
      </w:pPr>
      <w:r w:rsidRPr="00C5116A">
        <w:t xml:space="preserve">The RTC location for the </w:t>
      </w:r>
      <w:r w:rsidR="00507286">
        <w:t>development files (source)</w:t>
      </w:r>
      <w:r w:rsidRPr="00C5116A">
        <w:t xml:space="preserve"> and 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37"/>
        <w:gridCol w:w="7339"/>
      </w:tblGrid>
      <w:tr w:rsidR="00D82444" w:rsidRPr="00C94F25" w:rsidTr="00E96743">
        <w:trPr>
          <w:cantSplit/>
          <w:tblHeader/>
        </w:trPr>
        <w:tc>
          <w:tcPr>
            <w:tcW w:w="2237"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5" w:name="ColumnTitle_10"/>
            <w:bookmarkEnd w:id="15"/>
            <w:r w:rsidRPr="00C5116A">
              <w:t>RTC Information</w:t>
            </w:r>
          </w:p>
        </w:tc>
        <w:tc>
          <w:tcPr>
            <w:tcW w:w="7339"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E96743">
        <w:trPr>
          <w:cantSplit/>
        </w:trPr>
        <w:tc>
          <w:tcPr>
            <w:tcW w:w="2237" w:type="dxa"/>
            <w:shd w:val="clear" w:color="auto" w:fill="FFFFFF" w:themeFill="background1"/>
          </w:tcPr>
          <w:p w:rsidR="00D82444" w:rsidRPr="00EA1243" w:rsidRDefault="00D84300" w:rsidP="00E96743">
            <w:pPr>
              <w:pStyle w:val="TableText"/>
              <w:rPr>
                <w:b/>
              </w:rPr>
            </w:pPr>
            <w:r>
              <w:rPr>
                <w:b/>
              </w:rPr>
              <w:t>RTC</w:t>
            </w:r>
            <w:r w:rsidR="00902B8E" w:rsidRPr="00902B8E">
              <w:rPr>
                <w:b/>
              </w:rPr>
              <w:t xml:space="preserve"> URL</w:t>
            </w:r>
          </w:p>
        </w:tc>
        <w:tc>
          <w:tcPr>
            <w:tcW w:w="7339" w:type="dxa"/>
            <w:shd w:val="clear" w:color="auto" w:fill="FFFFFF" w:themeFill="background1"/>
          </w:tcPr>
          <w:p w:rsidR="00D82444" w:rsidRPr="00902B8E" w:rsidRDefault="00B34E4C" w:rsidP="00902B8E">
            <w:pPr>
              <w:pStyle w:val="InstructionalTable"/>
              <w:rPr>
                <w:rFonts w:ascii="Times New Roman" w:hAnsi="Times New Roman" w:cs="Times New Roman"/>
              </w:rPr>
            </w:pPr>
            <w:r>
              <w:rPr>
                <w:rFonts w:ascii="Times New Roman" w:hAnsi="Times New Roman" w:cs="Times New Roman"/>
              </w:rPr>
              <w:t>RTC</w:t>
            </w:r>
            <w:r w:rsidR="00902B8E" w:rsidRPr="00902B8E">
              <w:rPr>
                <w:rFonts w:ascii="Times New Roman" w:hAnsi="Times New Roman" w:cs="Times New Roman"/>
              </w:rPr>
              <w:t xml:space="preserve"> is accessed by a URL in the integrated development environment.  The current VA URL is </w:t>
            </w:r>
            <w:hyperlink r:id="rId18" w:history="1">
              <w:r w:rsidR="000B74F5" w:rsidRPr="000B74F5">
                <w:rPr>
                  <w:rStyle w:val="Hyperlink"/>
                </w:rPr>
                <w:t>https</w:t>
              </w:r>
            </w:hyperlink>
            <w:hyperlink r:id="rId19" w:history="1">
              <w:proofErr w:type="gramStart"/>
              <w:r w:rsidR="000B74F5" w:rsidRPr="000B74F5">
                <w:rPr>
                  <w:rStyle w:val="Hyperlink"/>
                </w:rPr>
                <w:t>:/</w:t>
              </w:r>
              <w:proofErr w:type="gramEnd"/>
              <w:r w:rsidR="000B74F5" w:rsidRPr="000B74F5">
                <w:rPr>
                  <w:rStyle w:val="Hyperlink"/>
                </w:rPr>
                <w:t>/</w:t>
              </w:r>
            </w:hyperlink>
            <w:hyperlink r:id="rId20" w:history="1">
              <w:r w:rsidR="000B74F5" w:rsidRPr="000B74F5">
                <w:rPr>
                  <w:rStyle w:val="Hyperlink"/>
                </w:rPr>
                <w:t>clm.rational.oit.va.gov/ccm/web</w:t>
              </w:r>
            </w:hyperlink>
            <w:r w:rsidR="00902B8E" w:rsidRPr="00902B8E">
              <w:rPr>
                <w:rFonts w:ascii="Times New Roman" w:hAnsi="Times New Roman" w:cs="Times New Roman"/>
              </w:rPr>
              <w:t>.</w:t>
            </w:r>
          </w:p>
        </w:tc>
      </w:tr>
      <w:tr w:rsidR="00902B8E" w:rsidRPr="00F10AA1" w:rsidTr="00E96743">
        <w:trPr>
          <w:cantSplit/>
        </w:trPr>
        <w:tc>
          <w:tcPr>
            <w:tcW w:w="2237" w:type="dxa"/>
            <w:shd w:val="clear" w:color="auto" w:fill="FFFFFF" w:themeFill="background1"/>
          </w:tcPr>
          <w:p w:rsidR="00902B8E" w:rsidRPr="00902B8E" w:rsidRDefault="00D84300" w:rsidP="00E96743">
            <w:pPr>
              <w:pStyle w:val="TableText"/>
              <w:rPr>
                <w:b/>
              </w:rPr>
            </w:pPr>
            <w:r>
              <w:rPr>
                <w:b/>
              </w:rPr>
              <w:t>RTC</w:t>
            </w:r>
            <w:r w:rsidRPr="00902B8E">
              <w:rPr>
                <w:b/>
              </w:rPr>
              <w:t xml:space="preserve"> </w:t>
            </w:r>
            <w:r w:rsidR="00902B8E" w:rsidRPr="00902B8E">
              <w:rPr>
                <w:b/>
              </w:rPr>
              <w:t>Project Area</w:t>
            </w:r>
          </w:p>
        </w:tc>
        <w:tc>
          <w:tcPr>
            <w:tcW w:w="7339" w:type="dxa"/>
            <w:shd w:val="clear" w:color="auto" w:fill="FFFFFF" w:themeFill="background1"/>
          </w:tcPr>
          <w:p w:rsidR="00902B8E" w:rsidRPr="00902B8E" w:rsidRDefault="00902B8E" w:rsidP="00902B8E">
            <w:pPr>
              <w:pStyle w:val="InstructionalTable"/>
              <w:rPr>
                <w:rFonts w:ascii="Times New Roman" w:hAnsi="Times New Roman" w:cs="Times New Roman"/>
              </w:rPr>
            </w:pPr>
            <w:r w:rsidRPr="00902B8E">
              <w:rPr>
                <w:rFonts w:ascii="Times New Roman" w:hAnsi="Times New Roman" w:cs="Times New Roman"/>
              </w:rPr>
              <w:t xml:space="preserve">The name of the Project Area containing information about one or more software projects.  It defines deliverables, team structure, process, and schedule.  </w:t>
            </w:r>
          </w:p>
        </w:tc>
      </w:tr>
      <w:tr w:rsidR="00902B8E" w:rsidRPr="00F10AA1" w:rsidTr="00E96743">
        <w:trPr>
          <w:cantSplit/>
        </w:trPr>
        <w:tc>
          <w:tcPr>
            <w:tcW w:w="2237" w:type="dxa"/>
            <w:shd w:val="clear" w:color="auto" w:fill="FFFFFF" w:themeFill="background1"/>
          </w:tcPr>
          <w:p w:rsidR="00902B8E" w:rsidRPr="00902B8E" w:rsidRDefault="00D84300" w:rsidP="00E96743">
            <w:pPr>
              <w:pStyle w:val="TableText"/>
              <w:rPr>
                <w:b/>
              </w:rPr>
            </w:pPr>
            <w:r>
              <w:rPr>
                <w:b/>
              </w:rPr>
              <w:t>RTC</w:t>
            </w:r>
            <w:r w:rsidR="00902B8E" w:rsidRPr="00902B8E">
              <w:rPr>
                <w:b/>
              </w:rPr>
              <w:t xml:space="preserve"> Team Area</w:t>
            </w:r>
          </w:p>
        </w:tc>
        <w:tc>
          <w:tcPr>
            <w:tcW w:w="7339" w:type="dxa"/>
            <w:shd w:val="clear" w:color="auto" w:fill="FFFFFF" w:themeFill="background1"/>
          </w:tcPr>
          <w:p w:rsidR="00902B8E" w:rsidRPr="00902B8E" w:rsidRDefault="00902B8E" w:rsidP="00902B8E">
            <w:pPr>
              <w:pStyle w:val="InstructionalTable"/>
              <w:rPr>
                <w:rFonts w:ascii="Times New Roman" w:hAnsi="Times New Roman" w:cs="Times New Roman"/>
              </w:rPr>
            </w:pPr>
            <w:r w:rsidRPr="00902B8E">
              <w:rPr>
                <w:rFonts w:ascii="Times New Roman" w:hAnsi="Times New Roman" w:cs="Times New Roman"/>
              </w:rPr>
              <w:t>The name of the Team Area where the team groupings can be found.</w:t>
            </w:r>
          </w:p>
        </w:tc>
      </w:tr>
      <w:tr w:rsidR="00902B8E" w:rsidRPr="00F10AA1" w:rsidTr="00E96743">
        <w:trPr>
          <w:cantSplit/>
        </w:trPr>
        <w:tc>
          <w:tcPr>
            <w:tcW w:w="2237" w:type="dxa"/>
            <w:shd w:val="clear" w:color="auto" w:fill="FFFFFF" w:themeFill="background1"/>
          </w:tcPr>
          <w:p w:rsidR="00902B8E" w:rsidRPr="00902B8E" w:rsidRDefault="00902B8E" w:rsidP="00E96743">
            <w:pPr>
              <w:pStyle w:val="TableText"/>
              <w:rPr>
                <w:b/>
              </w:rPr>
            </w:pPr>
            <w:r w:rsidRPr="00902B8E">
              <w:rPr>
                <w:b/>
              </w:rPr>
              <w:t>Stream</w:t>
            </w:r>
          </w:p>
        </w:tc>
        <w:tc>
          <w:tcPr>
            <w:tcW w:w="7339" w:type="dxa"/>
            <w:shd w:val="clear" w:color="auto" w:fill="FFFFFF" w:themeFill="background1"/>
          </w:tcPr>
          <w:p w:rsidR="00902B8E" w:rsidRPr="00902B8E" w:rsidRDefault="00902B8E" w:rsidP="00902B8E">
            <w:pPr>
              <w:pStyle w:val="InstructionalTable"/>
              <w:rPr>
                <w:rFonts w:ascii="Times New Roman" w:hAnsi="Times New Roman" w:cs="Times New Roman"/>
              </w:rPr>
            </w:pPr>
            <w:r w:rsidRPr="00902B8E">
              <w:rPr>
                <w:rFonts w:ascii="Times New Roman" w:hAnsi="Times New Roman" w:cs="Times New Roman"/>
              </w:rPr>
              <w:t>The pointer to the component.  A stream is a picture into the component.</w:t>
            </w:r>
            <w:r w:rsidRPr="00902B8E">
              <w:rPr>
                <w:rFonts w:ascii="Times New Roman" w:hAnsi="Times New Roman" w:cs="Times New Roman"/>
              </w:rPr>
              <w:tab/>
            </w:r>
          </w:p>
        </w:tc>
      </w:tr>
    </w:tbl>
    <w:p w:rsidR="008D3E80" w:rsidRDefault="00507286" w:rsidP="008D3E80">
      <w:pPr>
        <w:pStyle w:val="Heading3"/>
      </w:pPr>
      <w:bookmarkStart w:id="16" w:name="_Toc421881045"/>
      <w:bookmarkStart w:id="17" w:name="_Toc476121144"/>
      <w:r>
        <w:t xml:space="preserve">Baseline and </w:t>
      </w:r>
      <w:r w:rsidR="008D3E80">
        <w:t>Component</w:t>
      </w:r>
      <w:bookmarkEnd w:id="16"/>
      <w:bookmarkEnd w:id="17"/>
    </w:p>
    <w:p w:rsidR="008D3E80" w:rsidRPr="00D82444" w:rsidRDefault="008D3E80" w:rsidP="008D3E80">
      <w:pPr>
        <w:pStyle w:val="InstructionalText1"/>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r>
        <w:t xml:space="preserve">  </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AF2AEC" w:rsidRDefault="008D3E80" w:rsidP="003E160C">
            <w:pPr>
              <w:pStyle w:val="TableHeading"/>
            </w:pPr>
            <w:bookmarkStart w:id="18" w:name="ColumnTitle_11"/>
            <w:bookmarkEnd w:id="18"/>
            <w:r w:rsidRPr="00AF2AEC">
              <w:t>Name</w:t>
            </w:r>
          </w:p>
        </w:tc>
        <w:tc>
          <w:tcPr>
            <w:tcW w:w="4532" w:type="dxa"/>
            <w:shd w:val="clear" w:color="auto" w:fill="F2F2F2" w:themeFill="background1" w:themeFillShade="F2"/>
          </w:tcPr>
          <w:p w:rsidR="008D3E80" w:rsidRPr="00AF2AEC" w:rsidRDefault="008D3E80" w:rsidP="003E160C">
            <w:pPr>
              <w:pStyle w:val="TableHeading"/>
            </w:pPr>
            <w:r w:rsidRPr="00AF2AEC">
              <w:t>Description</w:t>
            </w:r>
          </w:p>
        </w:tc>
      </w:tr>
      <w:tr w:rsidR="008D3E80" w:rsidRPr="00AF2AEC" w:rsidTr="00D821C1">
        <w:trPr>
          <w:cantSplit/>
        </w:trPr>
        <w:tc>
          <w:tcPr>
            <w:tcW w:w="5044" w:type="dxa"/>
          </w:tcPr>
          <w:p w:rsidR="008D3E80" w:rsidRPr="00AF2AEC" w:rsidRDefault="00D821C1" w:rsidP="00D821C1">
            <w:pPr>
              <w:pStyle w:val="InstructionalTable"/>
            </w:pPr>
            <w:r>
              <w:t>OIT_CM_UI (</w:t>
            </w:r>
            <w:r w:rsidR="00507286" w:rsidRPr="00507286">
              <w:t>12:OIT_CM_</w:t>
            </w:r>
            <w:r>
              <w:t>UI_BLD_</w:t>
            </w:r>
            <w:r w:rsidR="00507286" w:rsidRPr="00507286">
              <w:t>1.0.0.0</w:t>
            </w:r>
            <w:r>
              <w:t>34)</w:t>
            </w:r>
          </w:p>
        </w:tc>
        <w:tc>
          <w:tcPr>
            <w:tcW w:w="4532" w:type="dxa"/>
          </w:tcPr>
          <w:p w:rsidR="008D3E80" w:rsidRPr="00AF2AEC" w:rsidRDefault="00D821C1" w:rsidP="00D821C1">
            <w:pPr>
              <w:pStyle w:val="InstructionalTable"/>
            </w:pPr>
            <w:r>
              <w:t xml:space="preserve">Baseline of artifacts of build 34 of the UI for </w:t>
            </w:r>
            <w:r w:rsidR="008D3E80" w:rsidRPr="00B81073">
              <w:t xml:space="preserve"> </w:t>
            </w:r>
            <w:r w:rsidR="00B17172" w:rsidRPr="00B81073">
              <w:t>Configuration</w:t>
            </w:r>
            <w:r w:rsidR="008D3E80" w:rsidRPr="00B81073">
              <w:t xml:space="preserve"> Manage</w:t>
            </w:r>
            <w:r w:rsidR="00B17172">
              <w:t>men</w:t>
            </w:r>
            <w:r w:rsidR="008D3E80" w:rsidRPr="00B81073">
              <w:t xml:space="preserve">t </w:t>
            </w:r>
            <w:r>
              <w:t>Release 1.0.0.0.0</w:t>
            </w:r>
          </w:p>
        </w:tc>
      </w:tr>
      <w:tr w:rsidR="00D821C1" w:rsidRPr="00AF2AEC" w:rsidTr="00D821C1">
        <w:trPr>
          <w:cantSplit/>
        </w:trPr>
        <w:tc>
          <w:tcPr>
            <w:tcW w:w="5044" w:type="dxa"/>
          </w:tcPr>
          <w:p w:rsidR="00D821C1" w:rsidRPr="00D821C1" w:rsidRDefault="00D821C1" w:rsidP="00D821C1">
            <w:pPr>
              <w:rPr>
                <w:i/>
                <w:color w:val="0000FF"/>
              </w:rPr>
            </w:pPr>
            <w:r w:rsidRPr="00D821C1">
              <w:rPr>
                <w:i/>
                <w:color w:val="0000FF"/>
              </w:rPr>
              <w:t>OIT_CM_</w:t>
            </w:r>
            <w:r>
              <w:rPr>
                <w:i/>
                <w:color w:val="0000FF"/>
              </w:rPr>
              <w:t xml:space="preserve">Server </w:t>
            </w:r>
            <w:r w:rsidRPr="00D821C1">
              <w:rPr>
                <w:i/>
                <w:color w:val="0000FF"/>
              </w:rPr>
              <w:t>(1</w:t>
            </w:r>
            <w:r>
              <w:rPr>
                <w:i/>
                <w:color w:val="0000FF"/>
              </w:rPr>
              <w:t>3</w:t>
            </w:r>
            <w:r w:rsidRPr="00D821C1">
              <w:rPr>
                <w:i/>
                <w:color w:val="0000FF"/>
              </w:rPr>
              <w:t>:OIT_CM_</w:t>
            </w:r>
            <w:r>
              <w:rPr>
                <w:i/>
                <w:color w:val="0000FF"/>
              </w:rPr>
              <w:t>Serve</w:t>
            </w:r>
            <w:r w:rsidRPr="00D821C1">
              <w:rPr>
                <w:i/>
                <w:color w:val="0000FF"/>
              </w:rPr>
              <w:t>_BLD_1.0.0.0</w:t>
            </w:r>
            <w:r>
              <w:rPr>
                <w:i/>
                <w:color w:val="0000FF"/>
              </w:rPr>
              <w:t>.20</w:t>
            </w:r>
            <w:r w:rsidRPr="00D821C1">
              <w:rPr>
                <w:i/>
                <w:color w:val="0000FF"/>
              </w:rPr>
              <w:t>)</w:t>
            </w:r>
          </w:p>
        </w:tc>
        <w:tc>
          <w:tcPr>
            <w:tcW w:w="4532" w:type="dxa"/>
          </w:tcPr>
          <w:p w:rsidR="00D821C1" w:rsidRPr="00D821C1" w:rsidRDefault="00D821C1" w:rsidP="00D821C1">
            <w:pPr>
              <w:rPr>
                <w:i/>
                <w:color w:val="0000FF"/>
              </w:rPr>
            </w:pPr>
            <w:r w:rsidRPr="00D821C1">
              <w:rPr>
                <w:i/>
                <w:color w:val="0000FF"/>
              </w:rPr>
              <w:t xml:space="preserve">Baseline of artifacts of build </w:t>
            </w:r>
            <w:r>
              <w:rPr>
                <w:i/>
                <w:color w:val="0000FF"/>
              </w:rPr>
              <w:t>20</w:t>
            </w:r>
            <w:r w:rsidRPr="00D821C1">
              <w:rPr>
                <w:i/>
                <w:color w:val="0000FF"/>
              </w:rPr>
              <w:t xml:space="preserve"> of the</w:t>
            </w:r>
            <w:r>
              <w:rPr>
                <w:i/>
                <w:color w:val="0000FF"/>
              </w:rPr>
              <w:t xml:space="preserve"> Server for</w:t>
            </w:r>
            <w:r w:rsidRPr="00D821C1">
              <w:rPr>
                <w:i/>
                <w:color w:val="0000FF"/>
              </w:rPr>
              <w:t xml:space="preserve"> Configuration Management Release 1.0.0.0.</w:t>
            </w:r>
            <w:r>
              <w:rPr>
                <w:i/>
                <w:color w:val="0000FF"/>
              </w:rPr>
              <w:t>0</w:t>
            </w:r>
          </w:p>
        </w:tc>
      </w:tr>
      <w:tr w:rsidR="00D821C1" w:rsidRPr="00AF2AEC" w:rsidTr="00D821C1">
        <w:trPr>
          <w:cantSplit/>
        </w:trPr>
        <w:tc>
          <w:tcPr>
            <w:tcW w:w="5044" w:type="dxa"/>
          </w:tcPr>
          <w:p w:rsidR="00D821C1" w:rsidRPr="00D821C1" w:rsidRDefault="00D821C1" w:rsidP="00D821C1">
            <w:pPr>
              <w:rPr>
                <w:i/>
                <w:color w:val="0000FF"/>
              </w:rPr>
            </w:pPr>
            <w:r w:rsidRPr="00D821C1">
              <w:rPr>
                <w:i/>
                <w:color w:val="0000FF"/>
              </w:rPr>
              <w:t>OIT_CM_</w:t>
            </w:r>
            <w:r>
              <w:rPr>
                <w:i/>
                <w:color w:val="0000FF"/>
              </w:rPr>
              <w:t xml:space="preserve">Release </w:t>
            </w:r>
            <w:r w:rsidRPr="00D821C1">
              <w:rPr>
                <w:i/>
                <w:color w:val="0000FF"/>
              </w:rPr>
              <w:t>(</w:t>
            </w:r>
            <w:r>
              <w:rPr>
                <w:i/>
                <w:color w:val="0000FF"/>
              </w:rPr>
              <w:t>3</w:t>
            </w:r>
            <w:r w:rsidRPr="00D821C1">
              <w:rPr>
                <w:i/>
                <w:color w:val="0000FF"/>
              </w:rPr>
              <w:t>:OIT_CM_</w:t>
            </w:r>
            <w:r>
              <w:rPr>
                <w:i/>
                <w:color w:val="0000FF"/>
              </w:rPr>
              <w:t>Release_</w:t>
            </w:r>
            <w:r w:rsidRPr="00D821C1">
              <w:rPr>
                <w:i/>
                <w:color w:val="0000FF"/>
              </w:rPr>
              <w:t>1.0.0.0.</w:t>
            </w:r>
            <w:r>
              <w:rPr>
                <w:i/>
                <w:color w:val="0000FF"/>
              </w:rPr>
              <w:t>0</w:t>
            </w:r>
            <w:r w:rsidRPr="00D821C1">
              <w:rPr>
                <w:i/>
                <w:color w:val="0000FF"/>
              </w:rPr>
              <w:t>)</w:t>
            </w:r>
          </w:p>
        </w:tc>
        <w:tc>
          <w:tcPr>
            <w:tcW w:w="4532" w:type="dxa"/>
          </w:tcPr>
          <w:p w:rsidR="00D821C1" w:rsidRPr="00D821C1" w:rsidRDefault="00D821C1" w:rsidP="00D821C1">
            <w:pPr>
              <w:rPr>
                <w:i/>
                <w:color w:val="0000FF"/>
              </w:rPr>
            </w:pPr>
            <w:r w:rsidRPr="00D821C1">
              <w:rPr>
                <w:i/>
                <w:color w:val="0000FF"/>
              </w:rPr>
              <w:t xml:space="preserve">Baseline of </w:t>
            </w:r>
            <w:r>
              <w:rPr>
                <w:i/>
                <w:color w:val="0000FF"/>
              </w:rPr>
              <w:t xml:space="preserve">release </w:t>
            </w:r>
            <w:r w:rsidRPr="00D821C1">
              <w:rPr>
                <w:i/>
                <w:color w:val="0000FF"/>
              </w:rPr>
              <w:t>artifacts  for Configuration Management Release 1.0.0.0.0</w:t>
            </w:r>
          </w:p>
        </w:tc>
      </w:tr>
    </w:tbl>
    <w:p w:rsidR="008D3E80" w:rsidRDefault="008D3E80" w:rsidP="008D3E80">
      <w:pPr>
        <w:pStyle w:val="Heading3"/>
      </w:pPr>
      <w:bookmarkStart w:id="19" w:name="_Toc421881046"/>
    </w:p>
    <w:p w:rsidR="008D3E80" w:rsidRDefault="008D3E80" w:rsidP="008D3E80">
      <w:pPr>
        <w:pStyle w:val="Heading3"/>
      </w:pPr>
      <w:bookmarkStart w:id="20" w:name="_Toc476121145"/>
      <w:r>
        <w:t>Build Information</w:t>
      </w:r>
      <w:bookmarkEnd w:id="20"/>
      <w:r>
        <w:t xml:space="preserve"> </w:t>
      </w:r>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1" w:name="ColumnTitle_12"/>
            <w:bookmarkEnd w:id="21"/>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0F44FF">
            <w:pPr>
              <w:pStyle w:val="TableText"/>
              <w:rPr>
                <w:b/>
              </w:rPr>
            </w:pPr>
            <w:r w:rsidRPr="00E32770">
              <w:rPr>
                <w:b/>
              </w:rPr>
              <w:t>Build Output</w:t>
            </w:r>
          </w:p>
        </w:tc>
        <w:tc>
          <w:tcPr>
            <w:tcW w:w="7339" w:type="dxa"/>
          </w:tcPr>
          <w:p w:rsidR="008D3E80" w:rsidRPr="00E32770" w:rsidRDefault="00D84300" w:rsidP="000F44FF">
            <w:pPr>
              <w:pStyle w:val="InstructionalTable"/>
              <w:rPr>
                <w:rFonts w:ascii="Times New Roman" w:hAnsi="Times New Roman" w:cs="Times New Roman"/>
              </w:rPr>
            </w:pPr>
            <w:r>
              <w:rPr>
                <w:rFonts w:ascii="Times New Roman" w:hAnsi="Times New Roman" w:cs="Times New Roman"/>
              </w:rPr>
              <w:t>Object name produced by the build. Ex: &lt;name&gt;.exe, &lt;name&gt;.zip, &lt;name&gt;.KIDS</w:t>
            </w:r>
          </w:p>
        </w:tc>
      </w:tr>
      <w:tr w:rsidR="008D3E80" w:rsidRPr="00E32770" w:rsidTr="0070640D">
        <w:trPr>
          <w:cantSplit/>
          <w:trHeight w:val="70"/>
        </w:trPr>
        <w:tc>
          <w:tcPr>
            <w:tcW w:w="2237" w:type="dxa"/>
          </w:tcPr>
          <w:p w:rsidR="008D3E80" w:rsidRPr="00E32770" w:rsidRDefault="008D3E80" w:rsidP="000F44FF">
            <w:pPr>
              <w:pStyle w:val="TableText"/>
              <w:rPr>
                <w:b/>
              </w:rPr>
            </w:pPr>
            <w:r w:rsidRPr="00E32770">
              <w:rPr>
                <w:b/>
              </w:rPr>
              <w:t>Build Output Directory</w:t>
            </w:r>
          </w:p>
        </w:tc>
        <w:tc>
          <w:tcPr>
            <w:tcW w:w="7339" w:type="dxa"/>
          </w:tcPr>
          <w:p w:rsidR="008D3E80" w:rsidRPr="00E32770" w:rsidRDefault="008D3E80" w:rsidP="000F44FF">
            <w:pPr>
              <w:pStyle w:val="InstructionalTable"/>
              <w:rPr>
                <w:rFonts w:ascii="Times New Roman" w:hAnsi="Times New Roman" w:cs="Times New Roman"/>
              </w:rPr>
            </w:pPr>
            <w:r w:rsidRPr="00E32770">
              <w:rPr>
                <w:rFonts w:ascii="Times New Roman" w:hAnsi="Times New Roman" w:cs="Times New Roman"/>
              </w:rPr>
              <w:t>The directory where the derived object or package that was produced for deployment and/or install.</w:t>
            </w:r>
          </w:p>
        </w:tc>
      </w:tr>
      <w:tr w:rsidR="008D3E80" w:rsidRPr="00E32770" w:rsidTr="000F44FF">
        <w:trPr>
          <w:cantSplit/>
        </w:trPr>
        <w:tc>
          <w:tcPr>
            <w:tcW w:w="2237" w:type="dxa"/>
          </w:tcPr>
          <w:p w:rsidR="008D3E80" w:rsidRPr="00E32770" w:rsidRDefault="008D3E80" w:rsidP="000F44FF">
            <w:pPr>
              <w:pStyle w:val="TableText"/>
              <w:rPr>
                <w:b/>
              </w:rPr>
            </w:pPr>
            <w:r w:rsidRPr="00E32770">
              <w:rPr>
                <w:b/>
              </w:rPr>
              <w:lastRenderedPageBreak/>
              <w:t>Target Deployment Location</w:t>
            </w:r>
          </w:p>
        </w:tc>
        <w:tc>
          <w:tcPr>
            <w:tcW w:w="7339" w:type="dxa"/>
          </w:tcPr>
          <w:p w:rsidR="008D3E80" w:rsidRPr="00E32770" w:rsidRDefault="008D3E80" w:rsidP="000F44FF">
            <w:pPr>
              <w:pStyle w:val="InstructionalTable"/>
              <w:rPr>
                <w:rFonts w:ascii="Times New Roman" w:hAnsi="Times New Roman" w:cs="Times New Roman"/>
              </w:rPr>
            </w:pPr>
            <w:r w:rsidRPr="00E32770">
              <w:rPr>
                <w:rFonts w:ascii="Times New Roman" w:hAnsi="Times New Roman" w:cs="Times New Roman"/>
              </w:rPr>
              <w:t>The Environment and location that the derived object or package will be deployed and/or installed.</w:t>
            </w:r>
          </w:p>
        </w:tc>
      </w:tr>
    </w:tbl>
    <w:p w:rsidR="008D3E80" w:rsidRDefault="008D3E80" w:rsidP="008D3E80">
      <w:pPr>
        <w:pStyle w:val="Heading3"/>
      </w:pPr>
    </w:p>
    <w:p w:rsidR="008D3E80" w:rsidRDefault="008D3E80" w:rsidP="008D3E80">
      <w:pPr>
        <w:pStyle w:val="Heading3"/>
      </w:pPr>
      <w:bookmarkStart w:id="22" w:name="_Toc476121146"/>
      <w:r w:rsidRPr="00AF2AEC">
        <w:t>RTC Build Definition</w:t>
      </w:r>
      <w:bookmarkEnd w:id="19"/>
      <w:bookmarkEnd w:id="22"/>
    </w:p>
    <w:p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bookmarkStart w:id="23" w:name="ColumnTitle_13"/>
            <w:bookmarkEnd w:id="23"/>
            <w:r w:rsidRPr="00AF2AEC">
              <w:rPr>
                <w:rFonts w:ascii="Arial" w:hAnsi="Arial" w:cs="Arial"/>
                <w:b/>
                <w:szCs w:val="22"/>
              </w:rPr>
              <w:t>Name</w:t>
            </w:r>
          </w:p>
        </w:tc>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rsidTr="000F44FF">
        <w:trPr>
          <w:cantSplit/>
        </w:trPr>
        <w:tc>
          <w:tcPr>
            <w:tcW w:w="4788" w:type="dxa"/>
          </w:tcPr>
          <w:p w:rsidR="008D3E80" w:rsidRPr="00AF2AEC" w:rsidRDefault="008D3E80" w:rsidP="000F44FF">
            <w:pPr>
              <w:spacing w:before="60" w:after="60"/>
              <w:rPr>
                <w:rFonts w:ascii="Arial" w:hAnsi="Arial" w:cs="Arial"/>
                <w:szCs w:val="20"/>
              </w:rPr>
            </w:pPr>
          </w:p>
        </w:tc>
        <w:tc>
          <w:tcPr>
            <w:tcW w:w="4788" w:type="dxa"/>
          </w:tcPr>
          <w:p w:rsidR="008D3E80" w:rsidRPr="00AF2AEC" w:rsidRDefault="008D3E80" w:rsidP="000F44FF">
            <w:pPr>
              <w:spacing w:before="60" w:after="60"/>
              <w:rPr>
                <w:rFonts w:ascii="Arial" w:hAnsi="Arial" w:cs="Arial"/>
                <w:szCs w:val="20"/>
              </w:rPr>
            </w:pPr>
          </w:p>
        </w:tc>
      </w:tr>
    </w:tbl>
    <w:p w:rsidR="008D3E80" w:rsidRDefault="008D3E80" w:rsidP="008D3E80">
      <w:pPr>
        <w:pStyle w:val="BodyText"/>
      </w:pPr>
    </w:p>
    <w:p w:rsidR="00DB2224" w:rsidRDefault="00A2318D" w:rsidP="00A2318D">
      <w:pPr>
        <w:pStyle w:val="Heading3"/>
      </w:pPr>
      <w:bookmarkStart w:id="24" w:name="_Toc476121147"/>
      <w:r w:rsidRPr="00A2318D">
        <w:t>Build Label or Number</w:t>
      </w:r>
      <w:bookmarkEnd w:id="24"/>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bookmarkStart w:id="25" w:name="ColumnTitle_14"/>
            <w:bookmarkEnd w:id="25"/>
            <w:r w:rsidRPr="00AF2AEC">
              <w:rPr>
                <w:rFonts w:ascii="Arial" w:hAnsi="Arial" w:cs="Arial"/>
                <w:b/>
                <w:szCs w:val="22"/>
              </w:rPr>
              <w:t>Name</w:t>
            </w:r>
          </w:p>
        </w:tc>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r w:rsidRPr="00AF2AEC">
              <w:rPr>
                <w:rFonts w:ascii="Arial" w:hAnsi="Arial" w:cs="Arial"/>
                <w:b/>
                <w:szCs w:val="22"/>
              </w:rPr>
              <w:t>Description</w:t>
            </w:r>
          </w:p>
        </w:tc>
      </w:tr>
      <w:tr w:rsidR="00AF2AEC" w:rsidRPr="00AF2AEC" w:rsidTr="00E96743">
        <w:trPr>
          <w:cantSplit/>
        </w:trPr>
        <w:tc>
          <w:tcPr>
            <w:tcW w:w="4788" w:type="dxa"/>
          </w:tcPr>
          <w:p w:rsidR="00AF2AEC" w:rsidRPr="00AF2AEC" w:rsidRDefault="00AF2AEC" w:rsidP="00E96743">
            <w:pPr>
              <w:spacing w:before="60" w:after="60"/>
              <w:rPr>
                <w:rFonts w:ascii="Arial" w:hAnsi="Arial" w:cs="Arial"/>
                <w:szCs w:val="20"/>
              </w:rPr>
            </w:pPr>
          </w:p>
        </w:tc>
        <w:tc>
          <w:tcPr>
            <w:tcW w:w="4788" w:type="dxa"/>
          </w:tcPr>
          <w:p w:rsidR="00AF2AEC" w:rsidRPr="00AF2AEC" w:rsidRDefault="00AF2AEC" w:rsidP="00E96743">
            <w:pPr>
              <w:spacing w:before="60" w:after="60"/>
              <w:rPr>
                <w:rFonts w:ascii="Arial" w:hAnsi="Arial" w:cs="Arial"/>
                <w:szCs w:val="20"/>
              </w:rPr>
            </w:pPr>
          </w:p>
        </w:tc>
      </w:tr>
    </w:tbl>
    <w:p w:rsidR="00DC05C8" w:rsidRDefault="00DC05C8" w:rsidP="00A06F14">
      <w:pPr>
        <w:pStyle w:val="Heading1"/>
      </w:pPr>
      <w:bookmarkStart w:id="26" w:name="_Toc476121148"/>
    </w:p>
    <w:p w:rsidR="00A06F14" w:rsidRDefault="00A06F14" w:rsidP="00A06F14">
      <w:pPr>
        <w:pStyle w:val="Heading1"/>
      </w:pPr>
      <w:r w:rsidRPr="00A06F14">
        <w:t>Build and Packaging</w:t>
      </w:r>
      <w:bookmarkEnd w:id="26"/>
      <w:r w:rsidRPr="00A06F14">
        <w:t xml:space="preserve"> </w:t>
      </w:r>
    </w:p>
    <w:p w:rsidR="00A06F14" w:rsidRPr="00A06F14" w:rsidRDefault="00A06F14" w:rsidP="00A06F14">
      <w:pPr>
        <w:pStyle w:val="Heading2"/>
        <w:rPr>
          <w:sz w:val="36"/>
          <w:szCs w:val="32"/>
        </w:rPr>
      </w:pPr>
      <w:bookmarkStart w:id="27" w:name="_Toc476121149"/>
      <w:r w:rsidRPr="00A06F14">
        <w:t>Build Logs</w:t>
      </w:r>
      <w:bookmarkEnd w:id="27"/>
    </w:p>
    <w:p w:rsidR="00A06F14" w:rsidRDefault="00F21771" w:rsidP="00CA4EF0">
      <w:pPr>
        <w:pStyle w:val="InstructionalText1"/>
        <w:pBdr>
          <w:top w:val="single" w:sz="4" w:space="1" w:color="auto"/>
          <w:left w:val="single" w:sz="4" w:space="4" w:color="auto"/>
          <w:bottom w:val="single" w:sz="4" w:space="1" w:color="auto"/>
          <w:right w:val="single" w:sz="4" w:space="4" w:color="auto"/>
        </w:pBdr>
      </w:pPr>
      <w:r>
        <w:t xml:space="preserve">Ensure the build log is baselined within the SCM System and </w:t>
      </w:r>
      <w:r w:rsidRPr="00CA12A2">
        <w:t>provide</w:t>
      </w:r>
      <w:r w:rsidR="00CA12A2" w:rsidRPr="00CA12A2">
        <w:t xml:space="preserve"> </w:t>
      </w:r>
      <w:r w:rsidRPr="00CA12A2">
        <w:t xml:space="preserve">the </w:t>
      </w:r>
      <w:r>
        <w:t xml:space="preserve">SCM location and </w:t>
      </w:r>
      <w:r w:rsidRPr="00CA12A2">
        <w:t>filename</w:t>
      </w:r>
      <w:r>
        <w:t>s.</w:t>
      </w:r>
    </w:p>
    <w:p w:rsidR="00CA4EF0" w:rsidRPr="00CA4EF0" w:rsidRDefault="00CA4EF0" w:rsidP="00CA4EF0">
      <w:pPr>
        <w:pStyle w:val="BodyText"/>
        <w:pBdr>
          <w:top w:val="single" w:sz="4" w:space="1" w:color="auto"/>
          <w:left w:val="single" w:sz="4" w:space="4" w:color="auto"/>
          <w:bottom w:val="single" w:sz="4" w:space="1" w:color="auto"/>
          <w:right w:val="single" w:sz="4" w:space="4" w:color="auto"/>
        </w:pBdr>
      </w:pPr>
    </w:p>
    <w:p w:rsidR="00DC05C8" w:rsidRDefault="00DC05C8" w:rsidP="00A06F14">
      <w:pPr>
        <w:pStyle w:val="Heading2"/>
      </w:pPr>
      <w:bookmarkStart w:id="28" w:name="_Toc476121150"/>
    </w:p>
    <w:p w:rsidR="00A06F14" w:rsidRPr="00A06F14" w:rsidRDefault="00A06F14" w:rsidP="00A06F14">
      <w:pPr>
        <w:pStyle w:val="Heading2"/>
        <w:rPr>
          <w:sz w:val="36"/>
          <w:szCs w:val="32"/>
        </w:rPr>
      </w:pPr>
      <w:r w:rsidRPr="00A06F14">
        <w:t>Build System/Process Information</w:t>
      </w:r>
      <w:bookmarkEnd w:id="28"/>
      <w:r w:rsidRPr="00A06F14">
        <w:t xml:space="preserve"> </w:t>
      </w:r>
    </w:p>
    <w:p w:rsidR="00F06F51" w:rsidRDefault="00CA4EF0" w:rsidP="00CA4EF0">
      <w:pPr>
        <w:pStyle w:val="InstructionalText1"/>
        <w:pBdr>
          <w:top w:val="single" w:sz="4" w:space="1" w:color="auto"/>
          <w:left w:val="single" w:sz="4" w:space="4" w:color="auto"/>
          <w:bottom w:val="single" w:sz="4" w:space="1" w:color="auto"/>
          <w:right w:val="single" w:sz="4" w:space="4" w:color="auto"/>
        </w:pBdr>
      </w:pPr>
      <w:r w:rsidRPr="00CA4EF0">
        <w:t xml:space="preserve">If you are using something besides Rational Build Forge or Rational </w:t>
      </w:r>
      <w:r w:rsidR="00B34E4C">
        <w:t>RTC</w:t>
      </w:r>
      <w:r w:rsidRPr="00CA4EF0">
        <w:t xml:space="preserve"> Build Engine </w:t>
      </w:r>
      <w:r w:rsidR="00F21771">
        <w:t>e</w:t>
      </w:r>
      <w:r w:rsidR="00F21771" w:rsidRPr="00F21771">
        <w:t xml:space="preserve">nsure the build </w:t>
      </w:r>
      <w:r w:rsidR="00F21771">
        <w:t>system setup and procedures documentation</w:t>
      </w:r>
      <w:r w:rsidR="00F21771" w:rsidRPr="00F21771">
        <w:t xml:space="preserve"> is baselined within</w:t>
      </w:r>
      <w:r w:rsidR="00F21771">
        <w:t xml:space="preserve"> the SCM System and </w:t>
      </w:r>
      <w:proofErr w:type="gramStart"/>
      <w:r w:rsidR="00F21771">
        <w:t>provide</w:t>
      </w:r>
      <w:proofErr w:type="gramEnd"/>
      <w:r w:rsidR="00F21771" w:rsidRPr="00F21771">
        <w:t xml:space="preserve"> the SCM location and filename</w:t>
      </w:r>
      <w:r w:rsidR="00F21771">
        <w:t>s</w:t>
      </w:r>
      <w:r w:rsidR="00F21771" w:rsidRPr="00F21771">
        <w:t>.</w:t>
      </w:r>
    </w:p>
    <w:p w:rsidR="00CA4EF0" w:rsidRPr="00CA4EF0" w:rsidRDefault="00CA4EF0" w:rsidP="00CA4EF0">
      <w:pPr>
        <w:pStyle w:val="BodyText"/>
        <w:pBdr>
          <w:top w:val="single" w:sz="4" w:space="1" w:color="auto"/>
          <w:left w:val="single" w:sz="4" w:space="4" w:color="auto"/>
          <w:bottom w:val="single" w:sz="4" w:space="1" w:color="auto"/>
          <w:right w:val="single" w:sz="4" w:space="4" w:color="auto"/>
        </w:pBdr>
      </w:pPr>
    </w:p>
    <w:p w:rsidR="00DC05C8" w:rsidRDefault="00DC05C8" w:rsidP="00D477B7">
      <w:pPr>
        <w:pStyle w:val="Heading1"/>
      </w:pPr>
      <w:bookmarkStart w:id="29" w:name="_Toc476121151"/>
    </w:p>
    <w:p w:rsidR="00D477B7" w:rsidRDefault="00D477B7" w:rsidP="00D477B7">
      <w:pPr>
        <w:pStyle w:val="Heading1"/>
      </w:pPr>
      <w:r w:rsidRPr="00D477B7">
        <w:t>Change Tracking</w:t>
      </w:r>
      <w:bookmarkEnd w:id="29"/>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260"/>
        <w:gridCol w:w="1260"/>
        <w:gridCol w:w="1530"/>
        <w:gridCol w:w="3888"/>
      </w:tblGrid>
      <w:tr w:rsidR="00A2704F" w:rsidRPr="00A2704F" w:rsidTr="002F113C">
        <w:trPr>
          <w:cantSplit/>
          <w:tblHeader/>
        </w:trPr>
        <w:tc>
          <w:tcPr>
            <w:tcW w:w="855" w:type="pct"/>
            <w:shd w:val="clear" w:color="auto" w:fill="EEECE1" w:themeFill="background2"/>
          </w:tcPr>
          <w:p w:rsidR="00A2704F" w:rsidRPr="00A2704F" w:rsidRDefault="00A2704F" w:rsidP="002F7007">
            <w:pPr>
              <w:pStyle w:val="TableHeading"/>
            </w:pPr>
            <w:bookmarkStart w:id="30" w:name="ColumnTitle_15"/>
            <w:bookmarkEnd w:id="30"/>
            <w:r w:rsidRPr="00A2704F">
              <w:t>Change Tracking Tool</w:t>
            </w:r>
          </w:p>
        </w:tc>
        <w:tc>
          <w:tcPr>
            <w:tcW w:w="658" w:type="pct"/>
            <w:shd w:val="clear" w:color="auto" w:fill="EEECE1" w:themeFill="background2"/>
          </w:tcPr>
          <w:p w:rsidR="00A2704F" w:rsidRPr="00A2704F" w:rsidRDefault="00A2704F" w:rsidP="002F7007">
            <w:pPr>
              <w:pStyle w:val="TableHeading"/>
            </w:pPr>
            <w:r w:rsidRPr="00A2704F">
              <w:t>Change Tracking Tool Location</w:t>
            </w:r>
          </w:p>
        </w:tc>
        <w:tc>
          <w:tcPr>
            <w:tcW w:w="658"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799" w:type="pct"/>
            <w:shd w:val="clear" w:color="auto" w:fill="EEECE1" w:themeFill="background2"/>
          </w:tcPr>
          <w:p w:rsidR="00A2704F" w:rsidRPr="00A2704F" w:rsidRDefault="00A2704F" w:rsidP="002F7007">
            <w:pPr>
              <w:pStyle w:val="TableHeading"/>
            </w:pPr>
            <w:r w:rsidRPr="00A2704F">
              <w:t>Change Tracking Tool Access / POC</w:t>
            </w:r>
          </w:p>
        </w:tc>
        <w:tc>
          <w:tcPr>
            <w:tcW w:w="2030"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2F113C">
        <w:trPr>
          <w:cantSplit/>
        </w:trPr>
        <w:tc>
          <w:tcPr>
            <w:tcW w:w="855" w:type="pct"/>
          </w:tcPr>
          <w:p w:rsidR="00A2704F" w:rsidRPr="002F7007" w:rsidRDefault="00A2704F" w:rsidP="00B34E4C">
            <w:pPr>
              <w:pStyle w:val="InstructionalTable"/>
              <w:rPr>
                <w:rFonts w:ascii="Times New Roman" w:hAnsi="Times New Roman" w:cs="Times New Roman"/>
              </w:rPr>
            </w:pPr>
            <w:r w:rsidRPr="002F7007">
              <w:rPr>
                <w:rFonts w:ascii="Times New Roman" w:hAnsi="Times New Roman" w:cs="Times New Roman"/>
              </w:rPr>
              <w:lastRenderedPageBreak/>
              <w:t xml:space="preserve">Ex. Rational </w:t>
            </w:r>
            <w:r w:rsidR="00B34E4C">
              <w:rPr>
                <w:rFonts w:ascii="Times New Roman" w:hAnsi="Times New Roman" w:cs="Times New Roman"/>
              </w:rPr>
              <w:t>Team Concert</w:t>
            </w:r>
            <w:r w:rsidRPr="002F7007">
              <w:rPr>
                <w:rFonts w:ascii="Times New Roman" w:hAnsi="Times New Roman" w:cs="Times New Roman"/>
              </w:rPr>
              <w:t xml:space="preserve"> </w:t>
            </w:r>
          </w:p>
        </w:tc>
        <w:tc>
          <w:tcPr>
            <w:tcW w:w="658" w:type="pct"/>
          </w:tcPr>
          <w:p w:rsidR="00A2704F" w:rsidRPr="002F7007" w:rsidRDefault="00A2704F" w:rsidP="002F7007">
            <w:pPr>
              <w:pStyle w:val="InstructionalTable"/>
              <w:rPr>
                <w:rFonts w:ascii="Times New Roman" w:hAnsi="Times New Roman" w:cs="Times New Roman"/>
              </w:rPr>
            </w:pPr>
            <w:r w:rsidRPr="002F7007">
              <w:rPr>
                <w:rFonts w:ascii="Times New Roman" w:hAnsi="Times New Roman" w:cs="Times New Roman"/>
              </w:rPr>
              <w:t>Ex. Hines Data Center</w:t>
            </w:r>
          </w:p>
        </w:tc>
        <w:tc>
          <w:tcPr>
            <w:tcW w:w="658" w:type="pct"/>
          </w:tcPr>
          <w:p w:rsidR="00A2704F" w:rsidRPr="002F7007" w:rsidRDefault="00A2704F" w:rsidP="002F7007">
            <w:pPr>
              <w:pStyle w:val="InstructionalTable"/>
              <w:rPr>
                <w:rFonts w:ascii="Times New Roman" w:hAnsi="Times New Roman" w:cs="Times New Roman"/>
              </w:rPr>
            </w:pPr>
            <w:r w:rsidRPr="002F7007">
              <w:rPr>
                <w:rFonts w:ascii="Times New Roman" w:hAnsi="Times New Roman" w:cs="Times New Roman"/>
              </w:rPr>
              <w:t>Ex. Onsite is on the VA network</w:t>
            </w:r>
          </w:p>
        </w:tc>
        <w:tc>
          <w:tcPr>
            <w:tcW w:w="799" w:type="pct"/>
          </w:tcPr>
          <w:p w:rsidR="00A2704F" w:rsidRPr="002F7007" w:rsidRDefault="00A2704F" w:rsidP="002F7007">
            <w:pPr>
              <w:pStyle w:val="InstructionalTable"/>
              <w:rPr>
                <w:rFonts w:ascii="Times New Roman" w:hAnsi="Times New Roman" w:cs="Times New Roman"/>
              </w:rPr>
            </w:pPr>
            <w:r w:rsidRPr="002F7007">
              <w:rPr>
                <w:rFonts w:ascii="Times New Roman" w:hAnsi="Times New Roman" w:cs="Times New Roman"/>
              </w:rPr>
              <w:t>Ex. VA Rational Tools Team</w:t>
            </w:r>
          </w:p>
        </w:tc>
        <w:tc>
          <w:tcPr>
            <w:tcW w:w="2030" w:type="pct"/>
          </w:tcPr>
          <w:p w:rsidR="00A2704F" w:rsidRPr="002F7007" w:rsidRDefault="00A2704F" w:rsidP="002F7007">
            <w:pPr>
              <w:pStyle w:val="InstructionalTable"/>
              <w:rPr>
                <w:rFonts w:ascii="Times New Roman" w:hAnsi="Times New Roman" w:cs="Times New Roman"/>
              </w:rPr>
            </w:pPr>
            <w:r w:rsidRPr="002F7007">
              <w:rPr>
                <w:rFonts w:ascii="Times New Roman" w:hAnsi="Times New Roman" w:cs="Times New Roman"/>
              </w:rPr>
              <w:t xml:space="preserve">Ex. </w:t>
            </w:r>
            <w:r w:rsidR="002F113C" w:rsidRPr="002F113C">
              <w:t>http://vaww.oed.portal.va.gov/communities/OSCTM/toolsmgmt/Rational%20Tools/Pages/SR.aspx</w:t>
            </w:r>
          </w:p>
          <w:p w:rsidR="00A2704F" w:rsidRPr="002F7007" w:rsidRDefault="00A2704F" w:rsidP="002F7007">
            <w:pPr>
              <w:pStyle w:val="InstructionalTable"/>
              <w:rPr>
                <w:rFonts w:ascii="Times New Roman" w:hAnsi="Times New Roman" w:cs="Times New Roman"/>
              </w:rPr>
            </w:pPr>
          </w:p>
        </w:tc>
      </w:tr>
    </w:tbl>
    <w:p w:rsidR="00DC05C8" w:rsidRDefault="00DC05C8" w:rsidP="000D1224">
      <w:pPr>
        <w:pStyle w:val="Heading2"/>
      </w:pPr>
      <w:bookmarkStart w:id="31" w:name="_Toc476121152"/>
    </w:p>
    <w:p w:rsidR="00D477B7" w:rsidRPr="00D477B7" w:rsidRDefault="000D1224" w:rsidP="000D1224">
      <w:pPr>
        <w:pStyle w:val="Heading2"/>
      </w:pPr>
      <w:r>
        <w:t xml:space="preserve">Rational </w:t>
      </w:r>
      <w:r w:rsidR="00B34E4C">
        <w:t>Team Concert</w:t>
      </w:r>
      <w:r>
        <w:t xml:space="preserve"> (</w:t>
      </w:r>
      <w:r w:rsidR="00B34E4C">
        <w:t>RTC</w:t>
      </w:r>
      <w:r>
        <w:t>) Repository</w:t>
      </w:r>
      <w:bookmarkEnd w:id="31"/>
      <w:r>
        <w:t xml:space="preserve"> </w:t>
      </w:r>
    </w:p>
    <w:tbl>
      <w:tblPr>
        <w:tblStyle w:val="TableGrid3"/>
        <w:tblW w:w="0" w:type="auto"/>
        <w:tblLook w:val="04A0" w:firstRow="1" w:lastRow="0" w:firstColumn="1" w:lastColumn="0" w:noHBand="0" w:noVBand="1"/>
        <w:tblDescription w:val="CCM/RTC Repository Location required for Work Item (change tracking) information. "/>
      </w:tblPr>
      <w:tblGrid>
        <w:gridCol w:w="2237"/>
        <w:gridCol w:w="7339"/>
      </w:tblGrid>
      <w:tr w:rsidR="000D499E" w:rsidRPr="00C94F25" w:rsidTr="00E96743">
        <w:trPr>
          <w:cantSplit/>
          <w:tblHeader/>
        </w:trPr>
        <w:tc>
          <w:tcPr>
            <w:tcW w:w="2237"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2" w:name="ColumnTitle_18"/>
            <w:bookmarkEnd w:id="32"/>
            <w:r w:rsidRPr="00C94F25">
              <w:t>Location</w:t>
            </w:r>
          </w:p>
        </w:tc>
        <w:tc>
          <w:tcPr>
            <w:tcW w:w="7339"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E96743">
        <w:trPr>
          <w:cantSplit/>
        </w:trPr>
        <w:tc>
          <w:tcPr>
            <w:tcW w:w="2237" w:type="dxa"/>
            <w:shd w:val="clear" w:color="auto" w:fill="FFFFFF" w:themeFill="background1"/>
          </w:tcPr>
          <w:p w:rsidR="000D499E" w:rsidRPr="00EA1243" w:rsidRDefault="00B34E4C" w:rsidP="00E96743">
            <w:pPr>
              <w:pStyle w:val="TableText"/>
              <w:rPr>
                <w:b/>
              </w:rPr>
            </w:pPr>
            <w:r>
              <w:rPr>
                <w:b/>
              </w:rPr>
              <w:t>RTC</w:t>
            </w:r>
            <w:r w:rsidR="000D499E" w:rsidRPr="00EA1243">
              <w:rPr>
                <w:b/>
              </w:rPr>
              <w:t xml:space="preserve"> URL</w:t>
            </w:r>
          </w:p>
        </w:tc>
        <w:tc>
          <w:tcPr>
            <w:tcW w:w="7339" w:type="dxa"/>
            <w:shd w:val="clear" w:color="auto" w:fill="FFFFFF" w:themeFill="background1"/>
          </w:tcPr>
          <w:p w:rsidR="000D499E" w:rsidRPr="00EA1243" w:rsidRDefault="00B34E4C" w:rsidP="00E96743">
            <w:pPr>
              <w:pStyle w:val="InstructionalTable"/>
              <w:rPr>
                <w:rFonts w:ascii="Times New Roman" w:hAnsi="Times New Roman" w:cs="Times New Roman"/>
              </w:rPr>
            </w:pPr>
            <w:r>
              <w:rPr>
                <w:rFonts w:ascii="Times New Roman" w:hAnsi="Times New Roman" w:cs="Times New Roman"/>
                <w:iCs/>
                <w:bdr w:val="none" w:sz="0" w:space="0" w:color="auto" w:frame="1"/>
              </w:rPr>
              <w:t>RTC</w:t>
            </w:r>
            <w:r w:rsidR="000D499E" w:rsidRPr="00D82444">
              <w:rPr>
                <w:rFonts w:ascii="Times New Roman" w:hAnsi="Times New Roman" w:cs="Times New Roman"/>
                <w:iCs/>
                <w:bdr w:val="none" w:sz="0" w:space="0" w:color="auto" w:frame="1"/>
              </w:rPr>
              <w:t xml:space="preserve"> is accessed by a URL in the integrated development environment.  The current VA URL is </w:t>
            </w:r>
            <w:hyperlink r:id="rId21" w:history="1">
              <w:r w:rsidR="000B74F5" w:rsidRPr="000B74F5">
                <w:rPr>
                  <w:rStyle w:val="Hyperlink"/>
                  <w:rFonts w:ascii="Times New Roman" w:hAnsi="Times New Roman" w:cs="Times New Roman"/>
                  <w:iCs/>
                  <w:bdr w:val="none" w:sz="0" w:space="0" w:color="auto" w:frame="1"/>
                </w:rPr>
                <w:t>https</w:t>
              </w:r>
            </w:hyperlink>
            <w:hyperlink r:id="rId22" w:history="1">
              <w:proofErr w:type="gramStart"/>
              <w:r w:rsidR="000B74F5" w:rsidRPr="000B74F5">
                <w:rPr>
                  <w:rStyle w:val="Hyperlink"/>
                  <w:rFonts w:ascii="Times New Roman" w:hAnsi="Times New Roman" w:cs="Times New Roman"/>
                  <w:iCs/>
                  <w:bdr w:val="none" w:sz="0" w:space="0" w:color="auto" w:frame="1"/>
                </w:rPr>
                <w:t>:/</w:t>
              </w:r>
              <w:proofErr w:type="gramEnd"/>
              <w:r w:rsidR="000B74F5" w:rsidRPr="000B74F5">
                <w:rPr>
                  <w:rStyle w:val="Hyperlink"/>
                  <w:rFonts w:ascii="Times New Roman" w:hAnsi="Times New Roman" w:cs="Times New Roman"/>
                  <w:iCs/>
                  <w:bdr w:val="none" w:sz="0" w:space="0" w:color="auto" w:frame="1"/>
                </w:rPr>
                <w:t>/</w:t>
              </w:r>
            </w:hyperlink>
            <w:hyperlink r:id="rId23" w:history="1">
              <w:r w:rsidR="000B74F5" w:rsidRPr="000B74F5">
                <w:rPr>
                  <w:rStyle w:val="Hyperlink"/>
                  <w:rFonts w:ascii="Times New Roman" w:hAnsi="Times New Roman" w:cs="Times New Roman"/>
                  <w:iCs/>
                  <w:bdr w:val="none" w:sz="0" w:space="0" w:color="auto" w:frame="1"/>
                </w:rPr>
                <w:t>clm.rational.oit.va.gov/ccm/web</w:t>
              </w:r>
            </w:hyperlink>
            <w:r w:rsidR="000D499E" w:rsidRPr="00D82444">
              <w:rPr>
                <w:rFonts w:ascii="Times New Roman" w:hAnsi="Times New Roman" w:cs="Times New Roman"/>
                <w:iCs/>
                <w:bdr w:val="none" w:sz="0" w:space="0" w:color="auto" w:frame="1"/>
              </w:rPr>
              <w:t>.</w:t>
            </w:r>
          </w:p>
        </w:tc>
      </w:tr>
      <w:tr w:rsidR="000D499E" w:rsidRPr="00F10AA1" w:rsidTr="00E96743">
        <w:trPr>
          <w:cantSplit/>
        </w:trPr>
        <w:tc>
          <w:tcPr>
            <w:tcW w:w="2237" w:type="dxa"/>
            <w:shd w:val="clear" w:color="auto" w:fill="FFFFFF" w:themeFill="background1"/>
          </w:tcPr>
          <w:p w:rsidR="000D499E" w:rsidRPr="00EA1243" w:rsidRDefault="00B34E4C" w:rsidP="00E96743">
            <w:pPr>
              <w:pStyle w:val="TableText"/>
              <w:rPr>
                <w:b/>
              </w:rPr>
            </w:pPr>
            <w:r>
              <w:rPr>
                <w:b/>
              </w:rPr>
              <w:t>RTC</w:t>
            </w:r>
            <w:r w:rsidR="000D499E" w:rsidRPr="00EA1243">
              <w:rPr>
                <w:b/>
              </w:rPr>
              <w:t xml:space="preserve"> Project Area</w:t>
            </w:r>
          </w:p>
        </w:tc>
        <w:tc>
          <w:tcPr>
            <w:tcW w:w="7339" w:type="dxa"/>
            <w:shd w:val="clear" w:color="auto" w:fill="FFFFFF" w:themeFill="background1"/>
          </w:tcPr>
          <w:p w:rsidR="000D499E" w:rsidRPr="00EA1243" w:rsidRDefault="000D499E" w:rsidP="00E96743">
            <w:pPr>
              <w:pStyle w:val="InstructionalTable"/>
              <w:rPr>
                <w:rFonts w:ascii="Times New Roman" w:hAnsi="Times New Roman" w:cs="Times New Roman"/>
              </w:rPr>
            </w:pPr>
            <w:r w:rsidRPr="000D499E">
              <w:rPr>
                <w:rFonts w:ascii="Times New Roman" w:hAnsi="Times New Roman" w:cs="Times New Roman"/>
              </w:rPr>
              <w:t xml:space="preserve">The Project Area containing information about one or more software projects.  It defines deliverables, team structure, process, and schedule.  </w:t>
            </w:r>
          </w:p>
        </w:tc>
      </w:tr>
      <w:tr w:rsidR="000D499E" w:rsidRPr="00F10AA1" w:rsidTr="00E96743">
        <w:trPr>
          <w:cantSplit/>
        </w:trPr>
        <w:tc>
          <w:tcPr>
            <w:tcW w:w="2237" w:type="dxa"/>
          </w:tcPr>
          <w:p w:rsidR="000D499E" w:rsidRPr="00EA1243" w:rsidRDefault="00B34E4C" w:rsidP="00E96743">
            <w:pPr>
              <w:pStyle w:val="TableText"/>
              <w:rPr>
                <w:b/>
              </w:rPr>
            </w:pPr>
            <w:r>
              <w:rPr>
                <w:b/>
              </w:rPr>
              <w:t>RTC</w:t>
            </w:r>
            <w:r w:rsidR="000D499E" w:rsidRPr="00EA1243">
              <w:rPr>
                <w:b/>
              </w:rPr>
              <w:t xml:space="preserve"> Team Area</w:t>
            </w:r>
          </w:p>
        </w:tc>
        <w:tc>
          <w:tcPr>
            <w:tcW w:w="7339" w:type="dxa"/>
          </w:tcPr>
          <w:p w:rsidR="000D499E" w:rsidRPr="00EA1243" w:rsidRDefault="000D499E" w:rsidP="00E96743">
            <w:pPr>
              <w:pStyle w:val="InstructionalTable"/>
              <w:rPr>
                <w:rFonts w:ascii="Times New Roman" w:hAnsi="Times New Roman" w:cs="Times New Roman"/>
              </w:rPr>
            </w:pPr>
            <w:r w:rsidRPr="000D499E">
              <w:rPr>
                <w:rFonts w:ascii="Times New Roman" w:hAnsi="Times New Roman" w:cs="Times New Roman"/>
              </w:rPr>
              <w:t>The name of the Team Area where the team groupings can be found.</w:t>
            </w:r>
          </w:p>
        </w:tc>
      </w:tr>
    </w:tbl>
    <w:p w:rsidR="00D477B7" w:rsidRDefault="00D477B7" w:rsidP="004A2521">
      <w:pPr>
        <w:pStyle w:val="BodyText"/>
      </w:pPr>
    </w:p>
    <w:p w:rsidR="0021470B" w:rsidRPr="0021470B" w:rsidRDefault="0021470B" w:rsidP="004A2521">
      <w:pPr>
        <w:pStyle w:val="BodyText"/>
        <w:rPr>
          <w:rFonts w:ascii="Arial" w:hAnsi="Arial" w:cs="Arial"/>
          <w:b/>
          <w:bCs/>
          <w:iCs/>
          <w:kern w:val="32"/>
          <w:sz w:val="32"/>
          <w:szCs w:val="28"/>
        </w:rPr>
      </w:pPr>
      <w:r>
        <w:rPr>
          <w:rFonts w:ascii="Arial" w:hAnsi="Arial" w:cs="Arial"/>
          <w:b/>
          <w:bCs/>
          <w:iCs/>
          <w:kern w:val="32"/>
          <w:sz w:val="32"/>
          <w:szCs w:val="28"/>
        </w:rPr>
        <w:t xml:space="preserve">Changes </w:t>
      </w:r>
      <w:proofErr w:type="gramStart"/>
      <w:r>
        <w:rPr>
          <w:rFonts w:ascii="Arial" w:hAnsi="Arial" w:cs="Arial"/>
          <w:b/>
          <w:bCs/>
          <w:iCs/>
          <w:kern w:val="32"/>
          <w:sz w:val="32"/>
          <w:szCs w:val="28"/>
        </w:rPr>
        <w:t>Since</w:t>
      </w:r>
      <w:proofErr w:type="gramEnd"/>
      <w:r>
        <w:rPr>
          <w:rFonts w:ascii="Arial" w:hAnsi="Arial" w:cs="Arial"/>
          <w:b/>
          <w:bCs/>
          <w:iCs/>
          <w:kern w:val="32"/>
          <w:sz w:val="32"/>
          <w:szCs w:val="28"/>
        </w:rPr>
        <w:t xml:space="preserve"> Last VDD</w:t>
      </w: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3" w:name="ColumnTitle_19"/>
            <w:bookmarkEnd w:id="33"/>
            <w:r w:rsidRPr="00C719A4">
              <w:t xml:space="preserve">Work Item </w:t>
            </w:r>
            <w:r w:rsidRPr="00A2704F">
              <w:t>ID</w:t>
            </w:r>
          </w:p>
        </w:tc>
        <w:tc>
          <w:tcPr>
            <w:tcW w:w="3839" w:type="pct"/>
            <w:shd w:val="clear" w:color="auto" w:fill="F2F2F2" w:themeFill="background1" w:themeFillShade="F2"/>
          </w:tcPr>
          <w:p w:rsidR="00C719A4" w:rsidRPr="00A2704F" w:rsidRDefault="00C719A4" w:rsidP="00E96743">
            <w:pPr>
              <w:pStyle w:val="TableHeading"/>
            </w:pPr>
            <w:r w:rsidRPr="00A2704F">
              <w:t>Summary</w:t>
            </w:r>
          </w:p>
        </w:tc>
      </w:tr>
      <w:tr w:rsidR="00C719A4" w:rsidRPr="0016530D" w:rsidTr="008405C0">
        <w:trPr>
          <w:cantSplit/>
        </w:trPr>
        <w:tc>
          <w:tcPr>
            <w:tcW w:w="1161" w:type="pct"/>
          </w:tcPr>
          <w:p w:rsidR="00C719A4" w:rsidRPr="0016530D" w:rsidRDefault="00C719A4" w:rsidP="00E96743">
            <w:pPr>
              <w:pStyle w:val="InstructionalTable"/>
              <w:rPr>
                <w:rFonts w:ascii="Times New Roman" w:hAnsi="Times New Roman" w:cs="Times New Roman"/>
              </w:rPr>
            </w:pPr>
            <w:r w:rsidRPr="0016530D">
              <w:rPr>
                <w:rFonts w:ascii="Times New Roman" w:hAnsi="Times New Roman" w:cs="Times New Roman"/>
              </w:rPr>
              <w:t>&lt;ID&gt;</w:t>
            </w:r>
          </w:p>
        </w:tc>
        <w:tc>
          <w:tcPr>
            <w:tcW w:w="3839" w:type="pct"/>
          </w:tcPr>
          <w:p w:rsidR="00C719A4" w:rsidRPr="0016530D" w:rsidRDefault="00C719A4" w:rsidP="00E96743">
            <w:pPr>
              <w:pStyle w:val="InstructionalTable"/>
              <w:rPr>
                <w:rFonts w:ascii="Times New Roman" w:hAnsi="Times New Roman" w:cs="Times New Roman"/>
              </w:rPr>
            </w:pPr>
            <w:r w:rsidRPr="00C719A4">
              <w:rPr>
                <w:rFonts w:ascii="Times New Roman" w:hAnsi="Times New Roman" w:cs="Times New Roman"/>
              </w:rPr>
              <w:t>The Work Item ID is the identifier for an epic, story, defect, or task. The summary is a short description of the Work Item.</w:t>
            </w:r>
          </w:p>
        </w:tc>
      </w:tr>
      <w:tr w:rsidR="00C719A4" w:rsidRPr="00A2704F" w:rsidTr="008405C0">
        <w:trPr>
          <w:cantSplit/>
        </w:trPr>
        <w:tc>
          <w:tcPr>
            <w:tcW w:w="1161" w:type="pct"/>
          </w:tcPr>
          <w:p w:rsidR="00C719A4" w:rsidRPr="00A2704F" w:rsidRDefault="00C719A4" w:rsidP="00E96743">
            <w:pPr>
              <w:pStyle w:val="TableText"/>
            </w:pPr>
          </w:p>
        </w:tc>
        <w:tc>
          <w:tcPr>
            <w:tcW w:w="3839" w:type="pct"/>
          </w:tcPr>
          <w:p w:rsidR="00C719A4" w:rsidRPr="00A2704F" w:rsidRDefault="00C719A4" w:rsidP="00E96743">
            <w:pPr>
              <w:pStyle w:val="TableText"/>
            </w:pPr>
          </w:p>
        </w:tc>
      </w:tr>
    </w:tbl>
    <w:p w:rsidR="00B070C5" w:rsidRDefault="00B070C5" w:rsidP="00A703E3">
      <w:pPr>
        <w:pStyle w:val="Heading1"/>
      </w:pPr>
      <w:bookmarkStart w:id="34" w:name="_Toc476121153"/>
    </w:p>
    <w:p w:rsidR="00F06F51" w:rsidRDefault="00A703E3" w:rsidP="00A703E3">
      <w:pPr>
        <w:pStyle w:val="Heading1"/>
      </w:pPr>
      <w:r w:rsidRPr="00A703E3">
        <w:t>Release (Deployment) Information</w:t>
      </w:r>
      <w:bookmarkEnd w:id="34"/>
      <w:r w:rsidR="00F06F51">
        <w:t xml:space="preserve"> </w:t>
      </w:r>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5" w:name="ColumnTitle_20"/>
            <w:bookmarkEnd w:id="35"/>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157AAE" w:rsidRDefault="006577DE" w:rsidP="00157AAE">
            <w:pPr>
              <w:pStyle w:val="InstructionalTable"/>
              <w:rPr>
                <w:rFonts w:ascii="Times New Roman" w:hAnsi="Times New Roman" w:cs="Times New Roman"/>
              </w:rPr>
            </w:pPr>
            <w:r w:rsidRPr="00157AAE">
              <w:rPr>
                <w:rFonts w:ascii="Times New Roman" w:hAnsi="Times New Roman" w:cs="Times New Roman"/>
              </w:rPr>
              <w:t>Ex. HECMS 3.12</w:t>
            </w:r>
          </w:p>
        </w:tc>
        <w:tc>
          <w:tcPr>
            <w:tcW w:w="1112" w:type="pct"/>
          </w:tcPr>
          <w:p w:rsidR="006577DE" w:rsidRPr="00157AAE" w:rsidRDefault="006577DE" w:rsidP="00157AAE">
            <w:pPr>
              <w:pStyle w:val="InstructionalTable"/>
              <w:rPr>
                <w:rFonts w:ascii="Times New Roman" w:hAnsi="Times New Roman" w:cs="Times New Roman"/>
              </w:rPr>
            </w:pPr>
            <w:r w:rsidRPr="00157AAE">
              <w:rPr>
                <w:rFonts w:ascii="Times New Roman" w:hAnsi="Times New Roman" w:cs="Times New Roman"/>
              </w:rPr>
              <w:t>Ex. AITC ESR Support Team</w:t>
            </w:r>
          </w:p>
        </w:tc>
        <w:tc>
          <w:tcPr>
            <w:tcW w:w="1728" w:type="pct"/>
          </w:tcPr>
          <w:p w:rsidR="006577DE" w:rsidRPr="00157AAE" w:rsidRDefault="006577DE" w:rsidP="00157AAE">
            <w:pPr>
              <w:pStyle w:val="InstructionalTable"/>
              <w:rPr>
                <w:rFonts w:ascii="Times New Roman" w:hAnsi="Times New Roman" w:cs="Times New Roman"/>
              </w:rPr>
            </w:pPr>
            <w:r w:rsidRPr="00157AAE">
              <w:rPr>
                <w:rFonts w:ascii="Times New Roman" w:hAnsi="Times New Roman" w:cs="Times New Roman"/>
              </w:rPr>
              <w:t>Ex. AITC ESR Support Team Mail Group</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2015"/>
        <w:gridCol w:w="1750"/>
        <w:gridCol w:w="1867"/>
        <w:gridCol w:w="3944"/>
      </w:tblGrid>
      <w:tr w:rsidR="006577DE" w:rsidRPr="006577DE" w:rsidTr="008405C0">
        <w:trPr>
          <w:cantSplit/>
          <w:tblHeader/>
        </w:trPr>
        <w:tc>
          <w:tcPr>
            <w:tcW w:w="1094"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t>Release Package (Component) Identified</w:t>
            </w:r>
          </w:p>
          <w:p w:rsidR="006577DE" w:rsidRPr="006577DE" w:rsidRDefault="006577DE" w:rsidP="0002687B">
            <w:pPr>
              <w:pStyle w:val="TableHeading"/>
            </w:pPr>
          </w:p>
        </w:tc>
        <w:tc>
          <w:tcPr>
            <w:tcW w:w="955" w:type="pct"/>
            <w:shd w:val="clear" w:color="auto" w:fill="F2F2F2" w:themeFill="background1" w:themeFillShade="F2"/>
          </w:tcPr>
          <w:p w:rsidR="006577DE" w:rsidRPr="006577DE" w:rsidRDefault="006577DE" w:rsidP="0002687B">
            <w:pPr>
              <w:pStyle w:val="TableHeading"/>
            </w:pPr>
            <w:r w:rsidRPr="006577DE">
              <w:t>Release Package Description</w:t>
            </w:r>
          </w:p>
          <w:p w:rsidR="006577DE" w:rsidRPr="006577DE" w:rsidRDefault="006577DE" w:rsidP="0002687B">
            <w:pPr>
              <w:pStyle w:val="TableHeading"/>
            </w:pPr>
          </w:p>
        </w:tc>
        <w:tc>
          <w:tcPr>
            <w:tcW w:w="1016" w:type="pct"/>
            <w:shd w:val="clear" w:color="auto" w:fill="F2F2F2" w:themeFill="background1" w:themeFillShade="F2"/>
          </w:tcPr>
          <w:p w:rsidR="006577DE" w:rsidRPr="006577DE" w:rsidRDefault="006577DE" w:rsidP="0002687B">
            <w:pPr>
              <w:pStyle w:val="TableHeading"/>
            </w:pPr>
            <w:r w:rsidRPr="006577DE">
              <w:t>Release Package Delivery Method</w:t>
            </w:r>
          </w:p>
          <w:p w:rsidR="006577DE" w:rsidRPr="006577DE" w:rsidRDefault="006577DE" w:rsidP="0002687B">
            <w:pPr>
              <w:pStyle w:val="TableHeading"/>
            </w:pPr>
          </w:p>
        </w:tc>
        <w:tc>
          <w:tcPr>
            <w:tcW w:w="1936" w:type="pct"/>
            <w:shd w:val="clear" w:color="auto" w:fill="F2F2F2" w:themeFill="background1" w:themeFillShade="F2"/>
          </w:tcPr>
          <w:p w:rsidR="006577DE" w:rsidRPr="006577DE" w:rsidRDefault="006577DE" w:rsidP="0002687B">
            <w:pPr>
              <w:pStyle w:val="TableHeading"/>
            </w:pPr>
            <w:r w:rsidRPr="006577DE">
              <w:t>Release Package Location Identified</w:t>
            </w:r>
          </w:p>
          <w:p w:rsidR="006577DE" w:rsidRPr="006577DE" w:rsidRDefault="006577DE" w:rsidP="0002687B">
            <w:pPr>
              <w:pStyle w:val="TableHeading"/>
            </w:pPr>
          </w:p>
        </w:tc>
      </w:tr>
      <w:tr w:rsidR="006577DE" w:rsidRPr="006577DE" w:rsidTr="008405C0">
        <w:trPr>
          <w:cantSplit/>
        </w:trPr>
        <w:tc>
          <w:tcPr>
            <w:tcW w:w="1094" w:type="pct"/>
          </w:tcPr>
          <w:p w:rsidR="006577DE" w:rsidRPr="009C6FE3" w:rsidRDefault="006577DE" w:rsidP="009C6FE3">
            <w:pPr>
              <w:pStyle w:val="InstructionalTable"/>
              <w:rPr>
                <w:rFonts w:ascii="Times New Roman" w:hAnsi="Times New Roman" w:cs="Times New Roman"/>
              </w:rPr>
            </w:pPr>
            <w:r w:rsidRPr="009C6FE3">
              <w:rPr>
                <w:rFonts w:ascii="Times New Roman" w:hAnsi="Times New Roman" w:cs="Times New Roman"/>
              </w:rPr>
              <w:lastRenderedPageBreak/>
              <w:t>Ex. Config.xml </w:t>
            </w:r>
          </w:p>
          <w:p w:rsidR="006577DE" w:rsidRPr="009C6FE3" w:rsidRDefault="006577DE" w:rsidP="009C6FE3">
            <w:pPr>
              <w:pStyle w:val="InstructionalTable"/>
              <w:rPr>
                <w:rFonts w:ascii="Times New Roman" w:hAnsi="Times New Roman" w:cs="Times New Roman"/>
              </w:rPr>
            </w:pPr>
          </w:p>
        </w:tc>
        <w:tc>
          <w:tcPr>
            <w:tcW w:w="955" w:type="pct"/>
          </w:tcPr>
          <w:p w:rsidR="006577DE" w:rsidRPr="009C6FE3" w:rsidRDefault="006577DE" w:rsidP="009C6FE3">
            <w:pPr>
              <w:pStyle w:val="InstructionalTable"/>
              <w:rPr>
                <w:rFonts w:ascii="Times New Roman" w:hAnsi="Times New Roman" w:cs="Times New Roman"/>
              </w:rPr>
            </w:pPr>
            <w:r w:rsidRPr="009C6FE3">
              <w:rPr>
                <w:rFonts w:ascii="Times New Roman" w:hAnsi="Times New Roman" w:cs="Times New Roman"/>
              </w:rPr>
              <w:t>Ex. Configuration File</w:t>
            </w:r>
          </w:p>
        </w:tc>
        <w:tc>
          <w:tcPr>
            <w:tcW w:w="1016" w:type="pct"/>
          </w:tcPr>
          <w:p w:rsidR="006577DE" w:rsidRPr="009C6FE3" w:rsidRDefault="006577DE" w:rsidP="009C6FE3">
            <w:pPr>
              <w:pStyle w:val="InstructionalTable"/>
              <w:rPr>
                <w:rFonts w:ascii="Times New Roman" w:hAnsi="Times New Roman" w:cs="Times New Roman"/>
              </w:rPr>
            </w:pPr>
            <w:r w:rsidRPr="009C6FE3">
              <w:rPr>
                <w:rFonts w:ascii="Times New Roman" w:hAnsi="Times New Roman" w:cs="Times New Roman"/>
              </w:rPr>
              <w:t>Ex. FTP</w:t>
            </w:r>
          </w:p>
        </w:tc>
        <w:tc>
          <w:tcPr>
            <w:tcW w:w="1936" w:type="pct"/>
          </w:tcPr>
          <w:p w:rsidR="006577DE" w:rsidRPr="009C6FE3" w:rsidRDefault="006577DE" w:rsidP="009C6FE3">
            <w:pPr>
              <w:pStyle w:val="InstructionalTable"/>
              <w:rPr>
                <w:rFonts w:ascii="Times New Roman" w:hAnsi="Times New Roman" w:cs="Times New Roman"/>
              </w:rPr>
            </w:pPr>
            <w:r w:rsidRPr="009C6FE3">
              <w:rPr>
                <w:rFonts w:ascii="Times New Roman" w:hAnsi="Times New Roman" w:cs="Times New Roman"/>
              </w:rPr>
              <w:t>Ex. vaaacmul1o:</w:t>
            </w:r>
          </w:p>
          <w:p w:rsidR="006577DE" w:rsidRPr="009C6FE3" w:rsidRDefault="006577DE" w:rsidP="009C6FE3">
            <w:pPr>
              <w:pStyle w:val="InstructionalTable"/>
              <w:rPr>
                <w:rFonts w:ascii="Times New Roman" w:hAnsi="Times New Roman" w:cs="Times New Roman"/>
              </w:rPr>
            </w:pPr>
            <w:r w:rsidRPr="009C6FE3">
              <w:rPr>
                <w:rFonts w:ascii="Times New Roman" w:hAnsi="Times New Roman" w:cs="Times New Roman"/>
              </w:rPr>
              <w:t>cm\Health-e-Vet_SoS\Production\ESR\CO174510FY13</w:t>
            </w:r>
          </w:p>
          <w:p w:rsidR="006577DE" w:rsidRPr="009C6FE3" w:rsidRDefault="006577DE" w:rsidP="009C6FE3">
            <w:pPr>
              <w:pStyle w:val="InstructionalTable"/>
              <w:rPr>
                <w:rFonts w:ascii="Times New Roman" w:hAnsi="Times New Roman" w:cs="Times New Roman"/>
              </w:rPr>
            </w:pPr>
          </w:p>
        </w:tc>
      </w:tr>
      <w:tr w:rsidR="006577DE" w:rsidRPr="006577DE" w:rsidTr="008405C0">
        <w:trPr>
          <w:cantSplit/>
        </w:trPr>
        <w:tc>
          <w:tcPr>
            <w:tcW w:w="1094" w:type="pct"/>
          </w:tcPr>
          <w:p w:rsidR="006577DE" w:rsidRPr="006577DE" w:rsidRDefault="006577DE" w:rsidP="0002687B">
            <w:pPr>
              <w:pStyle w:val="TableText"/>
              <w:rPr>
                <w:rFonts w:cstheme="minorBidi"/>
              </w:rPr>
            </w:pPr>
          </w:p>
        </w:tc>
        <w:tc>
          <w:tcPr>
            <w:tcW w:w="955" w:type="pct"/>
          </w:tcPr>
          <w:p w:rsidR="006577DE" w:rsidRPr="006577DE" w:rsidRDefault="006577DE" w:rsidP="0002687B">
            <w:pPr>
              <w:pStyle w:val="TableText"/>
              <w:rPr>
                <w:rFonts w:cstheme="minorBidi"/>
              </w:rPr>
            </w:pPr>
          </w:p>
        </w:tc>
        <w:tc>
          <w:tcPr>
            <w:tcW w:w="1016" w:type="pct"/>
          </w:tcPr>
          <w:p w:rsidR="006577DE" w:rsidRPr="006577DE" w:rsidRDefault="006577DE" w:rsidP="0002687B">
            <w:pPr>
              <w:pStyle w:val="TableText"/>
              <w:rPr>
                <w:rFonts w:cstheme="minorBidi"/>
              </w:rPr>
            </w:pPr>
          </w:p>
        </w:tc>
        <w:tc>
          <w:tcPr>
            <w:tcW w:w="1936" w:type="pct"/>
          </w:tcPr>
          <w:p w:rsidR="006577DE" w:rsidRPr="006577DE" w:rsidRDefault="006577DE" w:rsidP="0002687B">
            <w:pPr>
              <w:pStyle w:val="TableText"/>
              <w:rPr>
                <w:rFonts w:cstheme="minorBidi"/>
              </w:rPr>
            </w:pPr>
          </w:p>
        </w:tc>
      </w:tr>
    </w:tbl>
    <w:p w:rsidR="00EE3478" w:rsidRDefault="00EE3478" w:rsidP="00F06F51">
      <w:pPr>
        <w:pStyle w:val="BodyText"/>
        <w:tabs>
          <w:tab w:val="left" w:pos="7920"/>
        </w:tabs>
      </w:pPr>
    </w:p>
    <w:p w:rsidR="00EE3478" w:rsidRDefault="00EE3478">
      <w:pPr>
        <w:rPr>
          <w:sz w:val="24"/>
          <w:szCs w:val="20"/>
        </w:rPr>
      </w:pPr>
      <w:r>
        <w:br w:type="page"/>
      </w:r>
    </w:p>
    <w:p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231"/>
        <w:gridCol w:w="1023"/>
        <w:gridCol w:w="4355"/>
        <w:gridCol w:w="1841"/>
      </w:tblGrid>
      <w:tr w:rsidR="009F5E75" w:rsidRPr="005068FD" w:rsidTr="00F94114">
        <w:trPr>
          <w:cantSplit/>
          <w:tblHeader/>
        </w:trPr>
        <w:tc>
          <w:tcPr>
            <w:tcW w:w="1180" w:type="pct"/>
            <w:shd w:val="clear" w:color="auto" w:fill="F2F2F2"/>
          </w:tcPr>
          <w:p w:rsidR="009F5E75" w:rsidRPr="005068FD" w:rsidRDefault="009F5E75" w:rsidP="00947AE3">
            <w:pPr>
              <w:pStyle w:val="TableHeading"/>
            </w:pPr>
            <w:bookmarkStart w:id="37" w:name="ColumnTitle_23"/>
            <w:bookmarkEnd w:id="37"/>
            <w:r w:rsidRPr="005068FD">
              <w:t>Date</w:t>
            </w:r>
          </w:p>
        </w:tc>
        <w:tc>
          <w:tcPr>
            <w:tcW w:w="541" w:type="pct"/>
            <w:shd w:val="clear" w:color="auto" w:fill="F2F2F2"/>
          </w:tcPr>
          <w:p w:rsidR="009F5E75" w:rsidRPr="005068FD" w:rsidRDefault="009F5E75" w:rsidP="00947AE3">
            <w:pPr>
              <w:pStyle w:val="TableHeading"/>
            </w:pPr>
            <w:r w:rsidRPr="005068FD">
              <w:t>Version</w:t>
            </w:r>
          </w:p>
        </w:tc>
        <w:tc>
          <w:tcPr>
            <w:tcW w:w="2304" w:type="pct"/>
            <w:shd w:val="clear" w:color="auto" w:fill="F2F2F2"/>
          </w:tcPr>
          <w:p w:rsidR="009F5E75" w:rsidRPr="005068FD" w:rsidRDefault="009F5E75" w:rsidP="00947AE3">
            <w:pPr>
              <w:pStyle w:val="TableHeading"/>
            </w:pPr>
            <w:r w:rsidRPr="005068FD">
              <w:t>Description</w:t>
            </w:r>
          </w:p>
        </w:tc>
        <w:tc>
          <w:tcPr>
            <w:tcW w:w="974" w:type="pct"/>
            <w:shd w:val="clear" w:color="auto" w:fill="F2F2F2"/>
          </w:tcPr>
          <w:p w:rsidR="009F5E75" w:rsidRPr="005068FD" w:rsidRDefault="009F5E75" w:rsidP="00947AE3">
            <w:pPr>
              <w:pStyle w:val="TableHeading"/>
            </w:pPr>
            <w:r w:rsidRPr="005068FD">
              <w:t>Author</w:t>
            </w:r>
          </w:p>
        </w:tc>
      </w:tr>
      <w:tr w:rsidR="000B74F5" w:rsidRPr="005068FD" w:rsidTr="00F94114">
        <w:trPr>
          <w:cantSplit/>
          <w:tblHeader/>
        </w:trPr>
        <w:tc>
          <w:tcPr>
            <w:tcW w:w="1180" w:type="pct"/>
            <w:shd w:val="clear" w:color="auto" w:fill="auto"/>
          </w:tcPr>
          <w:p w:rsidR="000B74F5" w:rsidRDefault="000B74F5" w:rsidP="004F68E7">
            <w:pPr>
              <w:rPr>
                <w:rFonts w:asciiTheme="minorBidi" w:hAnsiTheme="minorBidi" w:cstheme="minorBidi"/>
              </w:rPr>
            </w:pPr>
            <w:r>
              <w:rPr>
                <w:rFonts w:asciiTheme="minorBidi" w:hAnsiTheme="minorBidi" w:cstheme="minorBidi"/>
              </w:rPr>
              <w:t>March 2017</w:t>
            </w:r>
          </w:p>
        </w:tc>
        <w:tc>
          <w:tcPr>
            <w:tcW w:w="541" w:type="pct"/>
            <w:shd w:val="clear" w:color="auto" w:fill="auto"/>
          </w:tcPr>
          <w:p w:rsidR="000B74F5" w:rsidRPr="00F94114" w:rsidRDefault="000B74F5" w:rsidP="00F94114">
            <w:pPr>
              <w:rPr>
                <w:rFonts w:asciiTheme="minorBidi" w:hAnsiTheme="minorBidi" w:cstheme="minorBidi"/>
              </w:rPr>
            </w:pPr>
            <w:r>
              <w:rPr>
                <w:rFonts w:asciiTheme="minorBidi" w:hAnsiTheme="minorBidi" w:cstheme="minorBidi"/>
              </w:rPr>
              <w:t>1.9</w:t>
            </w:r>
          </w:p>
        </w:tc>
        <w:tc>
          <w:tcPr>
            <w:tcW w:w="2304" w:type="pct"/>
            <w:shd w:val="clear" w:color="auto" w:fill="auto"/>
          </w:tcPr>
          <w:p w:rsidR="000B74F5" w:rsidRDefault="000B74F5" w:rsidP="00F94114">
            <w:pPr>
              <w:rPr>
                <w:rFonts w:asciiTheme="minorBidi" w:hAnsiTheme="minorBidi" w:cstheme="minorBidi"/>
              </w:rPr>
            </w:pPr>
            <w:r>
              <w:rPr>
                <w:rFonts w:asciiTheme="minorBidi" w:hAnsiTheme="minorBidi" w:cstheme="minorBidi"/>
              </w:rPr>
              <w:t>Change tool references from CCM to RTC</w:t>
            </w:r>
          </w:p>
          <w:p w:rsidR="000B74F5" w:rsidRDefault="000B74F5" w:rsidP="00F94114">
            <w:pPr>
              <w:rPr>
                <w:rFonts w:asciiTheme="minorBidi" w:hAnsiTheme="minorBidi" w:cstheme="minorBidi"/>
              </w:rPr>
            </w:pPr>
            <w:r>
              <w:rPr>
                <w:rFonts w:asciiTheme="minorBidi" w:hAnsiTheme="minorBidi" w:cstheme="minorBidi"/>
              </w:rPr>
              <w:t>Change Build Output blue text to reflect artifacts instead of locations</w:t>
            </w:r>
          </w:p>
          <w:p w:rsidR="000B74F5" w:rsidRPr="00F94114" w:rsidRDefault="000B74F5" w:rsidP="000B74F5">
            <w:pPr>
              <w:rPr>
                <w:rFonts w:asciiTheme="minorBidi" w:hAnsiTheme="minorBidi" w:cstheme="minorBidi"/>
              </w:rPr>
            </w:pPr>
            <w:r>
              <w:rPr>
                <w:rFonts w:asciiTheme="minorBidi" w:hAnsiTheme="minorBidi" w:cstheme="minorBidi"/>
              </w:rPr>
              <w:t xml:space="preserve">Update the RTC </w:t>
            </w:r>
            <w:proofErr w:type="spellStart"/>
            <w:r>
              <w:rPr>
                <w:rFonts w:asciiTheme="minorBidi" w:hAnsiTheme="minorBidi" w:cstheme="minorBidi"/>
              </w:rPr>
              <w:t>url</w:t>
            </w:r>
            <w:proofErr w:type="spellEnd"/>
            <w:r>
              <w:rPr>
                <w:rFonts w:asciiTheme="minorBidi" w:hAnsiTheme="minorBidi" w:cstheme="minorBidi"/>
              </w:rPr>
              <w:t xml:space="preserve"> from </w:t>
            </w:r>
            <w:hyperlink r:id="rId24" w:history="1">
              <w:r w:rsidRPr="006D59D2">
                <w:rPr>
                  <w:rStyle w:val="Hyperlink"/>
                  <w:rFonts w:asciiTheme="minorBidi" w:hAnsiTheme="minorBidi" w:cstheme="minorBidi"/>
                </w:rPr>
                <w:t>https://ccm.rational.oit.va.gov:9443/ccm</w:t>
              </w:r>
            </w:hyperlink>
            <w:r>
              <w:rPr>
                <w:rFonts w:asciiTheme="minorBidi" w:hAnsiTheme="minorBidi" w:cstheme="minorBidi"/>
              </w:rPr>
              <w:t xml:space="preserve"> to </w:t>
            </w:r>
            <w:hyperlink r:id="rId25" w:history="1">
              <w:r w:rsidRPr="006D59D2">
                <w:rPr>
                  <w:rStyle w:val="Hyperlink"/>
                  <w:rFonts w:asciiTheme="minorBidi" w:hAnsiTheme="minorBidi" w:cstheme="minorBidi"/>
                </w:rPr>
                <w:t>https://clm.rational.oit.va.gov/ccm/web</w:t>
              </w:r>
            </w:hyperlink>
          </w:p>
        </w:tc>
        <w:tc>
          <w:tcPr>
            <w:tcW w:w="974" w:type="pct"/>
            <w:shd w:val="clear" w:color="auto" w:fill="auto"/>
          </w:tcPr>
          <w:p w:rsidR="000B74F5" w:rsidRPr="00894DEC" w:rsidRDefault="000B74F5" w:rsidP="004F68E7">
            <w:pPr>
              <w:rPr>
                <w:rFonts w:asciiTheme="minorBidi" w:hAnsiTheme="minorBidi" w:cstheme="minorBidi"/>
              </w:rPr>
            </w:pPr>
            <w:r w:rsidRPr="00894DEC">
              <w:rPr>
                <w:rFonts w:asciiTheme="minorBidi" w:hAnsiTheme="minorBidi" w:cstheme="minorBidi"/>
              </w:rPr>
              <w:t>Configuration Management, EPMO</w:t>
            </w:r>
          </w:p>
        </w:tc>
      </w:tr>
      <w:tr w:rsidR="00F94114" w:rsidRPr="005068FD" w:rsidTr="00F94114">
        <w:trPr>
          <w:cantSplit/>
          <w:tblHeader/>
        </w:trPr>
        <w:tc>
          <w:tcPr>
            <w:tcW w:w="1180" w:type="pct"/>
            <w:shd w:val="clear" w:color="auto" w:fill="auto"/>
          </w:tcPr>
          <w:p w:rsidR="00F94114" w:rsidRPr="00F94114" w:rsidRDefault="00F94114" w:rsidP="004F68E7">
            <w:pPr>
              <w:rPr>
                <w:rFonts w:asciiTheme="minorBidi" w:hAnsiTheme="minorBidi" w:cstheme="minorBidi"/>
              </w:rPr>
            </w:pPr>
            <w:r>
              <w:rPr>
                <w:rFonts w:asciiTheme="minorBidi" w:hAnsiTheme="minorBidi" w:cstheme="minorBidi"/>
              </w:rPr>
              <w:t>April</w:t>
            </w:r>
            <w:r w:rsidRPr="00F94114">
              <w:rPr>
                <w:rFonts w:asciiTheme="minorBidi" w:hAnsiTheme="minorBidi" w:cstheme="minorBidi"/>
              </w:rPr>
              <w:t xml:space="preserve"> 2016</w:t>
            </w:r>
          </w:p>
        </w:tc>
        <w:tc>
          <w:tcPr>
            <w:tcW w:w="541" w:type="pct"/>
            <w:shd w:val="clear" w:color="auto" w:fill="auto"/>
          </w:tcPr>
          <w:p w:rsidR="00F94114" w:rsidRPr="00F94114" w:rsidRDefault="00F94114" w:rsidP="00F94114">
            <w:pPr>
              <w:rPr>
                <w:rFonts w:asciiTheme="minorBidi" w:hAnsiTheme="minorBidi" w:cstheme="minorBidi"/>
              </w:rPr>
            </w:pPr>
            <w:r w:rsidRPr="00F94114">
              <w:rPr>
                <w:rFonts w:asciiTheme="minorBidi" w:hAnsiTheme="minorBidi" w:cstheme="minorBidi"/>
              </w:rPr>
              <w:t>1.</w:t>
            </w:r>
            <w:r>
              <w:rPr>
                <w:rFonts w:asciiTheme="minorBidi" w:hAnsiTheme="minorBidi" w:cstheme="minorBidi"/>
              </w:rPr>
              <w:t>8</w:t>
            </w:r>
          </w:p>
        </w:tc>
        <w:tc>
          <w:tcPr>
            <w:tcW w:w="2304" w:type="pct"/>
            <w:shd w:val="clear" w:color="auto" w:fill="auto"/>
          </w:tcPr>
          <w:p w:rsidR="00F94114" w:rsidRDefault="00F94114" w:rsidP="00F94114">
            <w:pPr>
              <w:rPr>
                <w:rFonts w:asciiTheme="minorBidi" w:hAnsiTheme="minorBidi" w:cstheme="minorBidi"/>
              </w:rPr>
            </w:pPr>
            <w:r w:rsidRPr="00F94114">
              <w:rPr>
                <w:rFonts w:asciiTheme="minorBidi" w:hAnsiTheme="minorBidi" w:cstheme="minorBidi"/>
              </w:rPr>
              <w:t>Updated VIP policies and processes</w:t>
            </w:r>
          </w:p>
          <w:p w:rsidR="00F94114" w:rsidRDefault="00F94114" w:rsidP="00F94114">
            <w:pPr>
              <w:rPr>
                <w:rFonts w:asciiTheme="minorBidi" w:hAnsiTheme="minorBidi" w:cstheme="minorBidi"/>
              </w:rPr>
            </w:pPr>
            <w:r>
              <w:rPr>
                <w:rFonts w:asciiTheme="minorBidi" w:hAnsiTheme="minorBidi" w:cstheme="minorBidi"/>
              </w:rPr>
              <w:t>Updated to remove ClearCase and ClearQuest references</w:t>
            </w:r>
          </w:p>
          <w:p w:rsidR="00F94114" w:rsidRPr="00F94114" w:rsidRDefault="00F94114" w:rsidP="00F94114">
            <w:pPr>
              <w:rPr>
                <w:rFonts w:asciiTheme="minorBidi" w:hAnsiTheme="minorBidi" w:cstheme="minorBidi"/>
              </w:rPr>
            </w:pPr>
            <w:r>
              <w:rPr>
                <w:rFonts w:asciiTheme="minorBidi" w:hAnsiTheme="minorBidi" w:cstheme="minorBidi"/>
              </w:rPr>
              <w:t>Correction and revision of general text</w:t>
            </w:r>
          </w:p>
        </w:tc>
        <w:tc>
          <w:tcPr>
            <w:tcW w:w="974" w:type="pct"/>
            <w:shd w:val="clear" w:color="auto" w:fill="auto"/>
          </w:tcPr>
          <w:p w:rsidR="00F94114" w:rsidRPr="00F94114" w:rsidRDefault="00894DEC" w:rsidP="004F68E7">
            <w:pPr>
              <w:rPr>
                <w:rFonts w:asciiTheme="minorBidi" w:hAnsiTheme="minorBidi" w:cstheme="minorBidi"/>
              </w:rPr>
            </w:pPr>
            <w:r w:rsidRPr="00894DEC">
              <w:rPr>
                <w:rFonts w:asciiTheme="minorBidi" w:hAnsiTheme="minorBidi" w:cstheme="minorBidi"/>
              </w:rPr>
              <w:t>Configuration Management, EPMO</w:t>
            </w:r>
          </w:p>
        </w:tc>
      </w:tr>
      <w:tr w:rsidR="001A6B5C" w:rsidTr="00F94114">
        <w:trPr>
          <w:cantSplit/>
        </w:trPr>
        <w:tc>
          <w:tcPr>
            <w:tcW w:w="1180" w:type="pct"/>
          </w:tcPr>
          <w:p w:rsidR="001A6B5C" w:rsidRPr="001A6B5C" w:rsidRDefault="001A6B5C" w:rsidP="00A65BD6">
            <w:pPr>
              <w:rPr>
                <w:rFonts w:asciiTheme="minorBidi" w:hAnsiTheme="minorBidi" w:cstheme="minorBidi"/>
              </w:rPr>
            </w:pPr>
            <w:r w:rsidRPr="001A6B5C">
              <w:rPr>
                <w:rFonts w:asciiTheme="minorBidi" w:hAnsiTheme="minorBidi" w:cstheme="minorBidi"/>
              </w:rPr>
              <w:t>March 2016</w:t>
            </w:r>
          </w:p>
        </w:tc>
        <w:tc>
          <w:tcPr>
            <w:tcW w:w="541" w:type="pct"/>
          </w:tcPr>
          <w:p w:rsidR="001A6B5C" w:rsidRPr="001A6B5C" w:rsidRDefault="001A6B5C" w:rsidP="00A65BD6">
            <w:pPr>
              <w:rPr>
                <w:rFonts w:asciiTheme="minorBidi" w:hAnsiTheme="minorBidi" w:cstheme="minorBidi"/>
              </w:rPr>
            </w:pPr>
            <w:r w:rsidRPr="001A6B5C">
              <w:rPr>
                <w:rFonts w:asciiTheme="minorBidi" w:hAnsiTheme="minorBidi" w:cstheme="minorBidi"/>
              </w:rPr>
              <w:t>1.7</w:t>
            </w:r>
          </w:p>
        </w:tc>
        <w:tc>
          <w:tcPr>
            <w:tcW w:w="2304" w:type="pct"/>
          </w:tcPr>
          <w:p w:rsidR="001A6B5C" w:rsidRPr="001A6B5C" w:rsidRDefault="001A6B5C" w:rsidP="00A65BD6">
            <w:pPr>
              <w:rPr>
                <w:rFonts w:asciiTheme="minorBidi" w:hAnsiTheme="minorBidi" w:cstheme="minorBidi"/>
              </w:rPr>
            </w:pPr>
            <w:r w:rsidRPr="001A6B5C">
              <w:rPr>
                <w:rFonts w:asciiTheme="minorBidi" w:hAnsiTheme="minorBidi" w:cstheme="minorBidi"/>
              </w:rPr>
              <w:t>Updated to align with new VIP policies and processes</w:t>
            </w:r>
          </w:p>
        </w:tc>
        <w:tc>
          <w:tcPr>
            <w:tcW w:w="974" w:type="pct"/>
          </w:tcPr>
          <w:p w:rsidR="001A6B5C" w:rsidRPr="001A6B5C" w:rsidRDefault="001A6B5C" w:rsidP="00A65BD6">
            <w:pPr>
              <w:rPr>
                <w:rFonts w:asciiTheme="minorBidi" w:hAnsiTheme="minorBidi" w:cstheme="minorBidi"/>
              </w:rPr>
            </w:pPr>
            <w:r w:rsidRPr="001A6B5C">
              <w:rPr>
                <w:rFonts w:asciiTheme="minorBidi" w:hAnsiTheme="minorBidi" w:cstheme="minorBidi"/>
              </w:rPr>
              <w:t>VIP Business Office</w:t>
            </w:r>
          </w:p>
        </w:tc>
      </w:tr>
      <w:tr w:rsidR="0049442E" w:rsidTr="00F94114">
        <w:trPr>
          <w:cantSplit/>
        </w:trPr>
        <w:tc>
          <w:tcPr>
            <w:tcW w:w="1180" w:type="pct"/>
          </w:tcPr>
          <w:p w:rsidR="0049442E" w:rsidRDefault="0049442E" w:rsidP="007B3D18">
            <w:pPr>
              <w:pStyle w:val="TableText"/>
            </w:pPr>
            <w:r>
              <w:t>December 2015</w:t>
            </w:r>
          </w:p>
        </w:tc>
        <w:tc>
          <w:tcPr>
            <w:tcW w:w="541" w:type="pct"/>
          </w:tcPr>
          <w:p w:rsidR="0049442E" w:rsidRDefault="0049442E" w:rsidP="007B3D18">
            <w:pPr>
              <w:pStyle w:val="TableText"/>
            </w:pPr>
            <w:r>
              <w:t>2.3</w:t>
            </w:r>
          </w:p>
        </w:tc>
        <w:tc>
          <w:tcPr>
            <w:tcW w:w="2304" w:type="pct"/>
          </w:tcPr>
          <w:p w:rsidR="0049442E" w:rsidRDefault="0049442E" w:rsidP="007B3D18">
            <w:pPr>
              <w:pStyle w:val="TableText"/>
            </w:pPr>
            <w:r>
              <w:t>Correct alt. text in tables</w:t>
            </w:r>
          </w:p>
        </w:tc>
        <w:tc>
          <w:tcPr>
            <w:tcW w:w="974" w:type="pct"/>
          </w:tcPr>
          <w:p w:rsidR="0049442E" w:rsidRDefault="0049442E" w:rsidP="007B3D18">
            <w:pPr>
              <w:pStyle w:val="TableText"/>
            </w:pPr>
            <w:r>
              <w:t>Process Management</w:t>
            </w:r>
          </w:p>
        </w:tc>
      </w:tr>
      <w:tr w:rsidR="00893487" w:rsidTr="00F94114">
        <w:trPr>
          <w:cantSplit/>
        </w:trPr>
        <w:tc>
          <w:tcPr>
            <w:tcW w:w="1180" w:type="pct"/>
          </w:tcPr>
          <w:p w:rsidR="00893487" w:rsidRDefault="00893487" w:rsidP="007B3D18">
            <w:pPr>
              <w:pStyle w:val="TableText"/>
            </w:pPr>
            <w:r>
              <w:t>October 2015</w:t>
            </w:r>
          </w:p>
        </w:tc>
        <w:tc>
          <w:tcPr>
            <w:tcW w:w="541" w:type="pct"/>
          </w:tcPr>
          <w:p w:rsidR="00893487" w:rsidRDefault="00893487" w:rsidP="007B3D18">
            <w:pPr>
              <w:pStyle w:val="TableText"/>
            </w:pPr>
            <w:r>
              <w:t>2.2</w:t>
            </w:r>
          </w:p>
        </w:tc>
        <w:tc>
          <w:tcPr>
            <w:tcW w:w="2304" w:type="pct"/>
          </w:tcPr>
          <w:p w:rsidR="00893487" w:rsidRDefault="00893487" w:rsidP="007B3D18">
            <w:pPr>
              <w:pStyle w:val="TableText"/>
            </w:pPr>
            <w:r>
              <w:t>Update alternate text in tables, adjust spacing between tables, and allow spell and grammar checking in proofing</w:t>
            </w:r>
          </w:p>
        </w:tc>
        <w:tc>
          <w:tcPr>
            <w:tcW w:w="974" w:type="pct"/>
          </w:tcPr>
          <w:p w:rsidR="00893487" w:rsidRDefault="00893487" w:rsidP="007B3D18">
            <w:pPr>
              <w:pStyle w:val="TableText"/>
            </w:pPr>
            <w:r>
              <w:t>Process Management</w:t>
            </w:r>
          </w:p>
        </w:tc>
      </w:tr>
      <w:tr w:rsidR="002C4DF3" w:rsidTr="00F94114">
        <w:trPr>
          <w:cantSplit/>
        </w:trPr>
        <w:tc>
          <w:tcPr>
            <w:tcW w:w="1180" w:type="pct"/>
          </w:tcPr>
          <w:p w:rsidR="002C4DF3" w:rsidRDefault="002C4DF3" w:rsidP="007B3D18">
            <w:pPr>
              <w:pStyle w:val="TableText"/>
            </w:pPr>
            <w:r>
              <w:t>June 2015</w:t>
            </w:r>
          </w:p>
        </w:tc>
        <w:tc>
          <w:tcPr>
            <w:tcW w:w="541" w:type="pct"/>
          </w:tcPr>
          <w:p w:rsidR="002C4DF3" w:rsidRDefault="002C4DF3" w:rsidP="007B3D18">
            <w:pPr>
              <w:pStyle w:val="TableText"/>
            </w:pPr>
            <w:r>
              <w:t>2.1</w:t>
            </w:r>
          </w:p>
        </w:tc>
        <w:tc>
          <w:tcPr>
            <w:tcW w:w="2304" w:type="pct"/>
          </w:tcPr>
          <w:p w:rsidR="002C4DF3" w:rsidRDefault="002C4DF3" w:rsidP="007B3D18">
            <w:pPr>
              <w:pStyle w:val="TableText"/>
            </w:pPr>
            <w:r>
              <w:t>Edited to conform with latest Section 508 guidelines and remediated with Common Look Office tool</w:t>
            </w:r>
          </w:p>
        </w:tc>
        <w:tc>
          <w:tcPr>
            <w:tcW w:w="974" w:type="pct"/>
          </w:tcPr>
          <w:p w:rsidR="002C4DF3" w:rsidRDefault="002C4DF3" w:rsidP="007B3D18">
            <w:pPr>
              <w:pStyle w:val="TableText"/>
            </w:pPr>
            <w:r>
              <w:t>Process Management</w:t>
            </w:r>
          </w:p>
        </w:tc>
      </w:tr>
      <w:tr w:rsidR="002C4DF3" w:rsidTr="00F94114">
        <w:trPr>
          <w:cantSplit/>
        </w:trPr>
        <w:tc>
          <w:tcPr>
            <w:tcW w:w="1180" w:type="pct"/>
          </w:tcPr>
          <w:p w:rsidR="002C4DF3" w:rsidRDefault="002C4DF3" w:rsidP="007B3D18">
            <w:pPr>
              <w:pStyle w:val="TableText"/>
            </w:pPr>
            <w:r>
              <w:t>May 2015</w:t>
            </w:r>
          </w:p>
        </w:tc>
        <w:tc>
          <w:tcPr>
            <w:tcW w:w="541" w:type="pct"/>
          </w:tcPr>
          <w:p w:rsidR="002C4DF3" w:rsidRDefault="002C4DF3" w:rsidP="007B3D18">
            <w:pPr>
              <w:pStyle w:val="TableText"/>
            </w:pPr>
            <w:r>
              <w:t>2.0</w:t>
            </w:r>
          </w:p>
        </w:tc>
        <w:tc>
          <w:tcPr>
            <w:tcW w:w="2304" w:type="pct"/>
          </w:tcPr>
          <w:p w:rsidR="002C4DF3" w:rsidRPr="00001A6F" w:rsidRDefault="002C4DF3" w:rsidP="007B3D18">
            <w:pPr>
              <w:pStyle w:val="TableText"/>
            </w:pPr>
            <w:r>
              <w:t>Major revision from PMAS Process Improvement Lockdown</w:t>
            </w:r>
          </w:p>
        </w:tc>
        <w:tc>
          <w:tcPr>
            <w:tcW w:w="974" w:type="pct"/>
          </w:tcPr>
          <w:p w:rsidR="002C4DF3" w:rsidRPr="00001A6F" w:rsidRDefault="00E56F22" w:rsidP="007B3D18">
            <w:pPr>
              <w:pStyle w:val="TableText"/>
            </w:pPr>
            <w:r w:rsidRPr="00E56F22">
              <w:t>VA OI</w:t>
            </w:r>
            <w:r>
              <w:t>&amp;</w:t>
            </w:r>
            <w:r w:rsidRPr="00E56F22">
              <w:t>T ESE</w:t>
            </w:r>
          </w:p>
        </w:tc>
      </w:tr>
      <w:tr w:rsidR="00001A6F" w:rsidTr="00F94114">
        <w:trPr>
          <w:cantSplit/>
        </w:trPr>
        <w:tc>
          <w:tcPr>
            <w:tcW w:w="1180" w:type="pct"/>
          </w:tcPr>
          <w:p w:rsidR="00001A6F" w:rsidRDefault="00001A6F" w:rsidP="007B3D18">
            <w:pPr>
              <w:pStyle w:val="TableText"/>
            </w:pPr>
            <w:r>
              <w:t>May 2015</w:t>
            </w:r>
          </w:p>
        </w:tc>
        <w:tc>
          <w:tcPr>
            <w:tcW w:w="541" w:type="pct"/>
          </w:tcPr>
          <w:p w:rsidR="00001A6F" w:rsidRDefault="00001A6F" w:rsidP="007B3D18">
            <w:pPr>
              <w:pStyle w:val="TableText"/>
            </w:pPr>
            <w:r>
              <w:t>1.3</w:t>
            </w:r>
          </w:p>
        </w:tc>
        <w:tc>
          <w:tcPr>
            <w:tcW w:w="2304" w:type="pct"/>
          </w:tcPr>
          <w:p w:rsidR="00001A6F" w:rsidRPr="0004186E" w:rsidRDefault="00001A6F" w:rsidP="007B3D18">
            <w:pPr>
              <w:pStyle w:val="TableText"/>
            </w:pPr>
            <w:r w:rsidRPr="00001A6F">
              <w:t>Reordered cover sheet to enhance SharePoint search results</w:t>
            </w:r>
          </w:p>
        </w:tc>
        <w:tc>
          <w:tcPr>
            <w:tcW w:w="974" w:type="pct"/>
          </w:tcPr>
          <w:p w:rsidR="00001A6F" w:rsidRPr="0004186E" w:rsidRDefault="00001A6F" w:rsidP="007B3D18">
            <w:pPr>
              <w:pStyle w:val="TableText"/>
            </w:pPr>
            <w:r w:rsidRPr="00001A6F">
              <w:t>Process Management</w:t>
            </w:r>
          </w:p>
        </w:tc>
      </w:tr>
      <w:tr w:rsidR="0004186E" w:rsidTr="00F94114">
        <w:trPr>
          <w:cantSplit/>
        </w:trPr>
        <w:tc>
          <w:tcPr>
            <w:tcW w:w="1180" w:type="pct"/>
          </w:tcPr>
          <w:p w:rsidR="0004186E" w:rsidRDefault="0004186E" w:rsidP="007B3D18">
            <w:pPr>
              <w:pStyle w:val="TableText"/>
            </w:pPr>
            <w:r>
              <w:t>October 2014</w:t>
            </w:r>
          </w:p>
        </w:tc>
        <w:tc>
          <w:tcPr>
            <w:tcW w:w="541" w:type="pct"/>
          </w:tcPr>
          <w:p w:rsidR="0004186E" w:rsidRDefault="0004186E" w:rsidP="007B3D18">
            <w:pPr>
              <w:pStyle w:val="TableText"/>
            </w:pPr>
            <w:r>
              <w:t>1.2</w:t>
            </w:r>
          </w:p>
        </w:tc>
        <w:tc>
          <w:tcPr>
            <w:tcW w:w="2304" w:type="pct"/>
          </w:tcPr>
          <w:p w:rsidR="0004186E" w:rsidRPr="009C5CA8" w:rsidRDefault="00893487" w:rsidP="007B3D18">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rsidR="0004186E" w:rsidRDefault="0004186E" w:rsidP="007B3D18">
            <w:pPr>
              <w:pStyle w:val="TableText"/>
            </w:pPr>
            <w:r w:rsidRPr="0004186E">
              <w:t>Process Management</w:t>
            </w:r>
          </w:p>
        </w:tc>
      </w:tr>
      <w:tr w:rsidR="00F91A26" w:rsidTr="00F94114">
        <w:trPr>
          <w:cantSplit/>
        </w:trPr>
        <w:tc>
          <w:tcPr>
            <w:tcW w:w="1180" w:type="pct"/>
          </w:tcPr>
          <w:p w:rsidR="00F91A26" w:rsidRDefault="009C5CA8" w:rsidP="007B3D18">
            <w:pPr>
              <w:pStyle w:val="TableText"/>
            </w:pPr>
            <w:r>
              <w:t>March 2013</w:t>
            </w:r>
          </w:p>
        </w:tc>
        <w:tc>
          <w:tcPr>
            <w:tcW w:w="541" w:type="pct"/>
          </w:tcPr>
          <w:p w:rsidR="00F91A26" w:rsidRDefault="00F91A26" w:rsidP="007B3D18">
            <w:pPr>
              <w:pStyle w:val="TableText"/>
            </w:pPr>
            <w:r>
              <w:t>1.1</w:t>
            </w:r>
          </w:p>
        </w:tc>
        <w:tc>
          <w:tcPr>
            <w:tcW w:w="2304" w:type="pct"/>
          </w:tcPr>
          <w:p w:rsidR="00F91A26" w:rsidRDefault="009C5CA8" w:rsidP="007B3D18">
            <w:pPr>
              <w:pStyle w:val="TableText"/>
            </w:pPr>
            <w:r w:rsidRPr="009C5CA8">
              <w:t>Formatted to current ProPath documentation standards and edited to conform with latest Alternative Text (Section 508) guidelines</w:t>
            </w:r>
          </w:p>
        </w:tc>
        <w:tc>
          <w:tcPr>
            <w:tcW w:w="974" w:type="pct"/>
          </w:tcPr>
          <w:p w:rsidR="00F91A26" w:rsidRDefault="00F91A26" w:rsidP="007B3D18">
            <w:pPr>
              <w:pStyle w:val="TableText"/>
            </w:pPr>
            <w:r>
              <w:t>Process Management</w:t>
            </w:r>
          </w:p>
        </w:tc>
      </w:tr>
      <w:tr w:rsidR="009F5E75" w:rsidTr="00F94114">
        <w:trPr>
          <w:cantSplit/>
        </w:trPr>
        <w:tc>
          <w:tcPr>
            <w:tcW w:w="1180" w:type="pct"/>
          </w:tcPr>
          <w:p w:rsidR="009F5E75" w:rsidRPr="005068FD" w:rsidRDefault="009C5CA8" w:rsidP="00947AE3">
            <w:pPr>
              <w:pStyle w:val="TableText"/>
            </w:pPr>
            <w:r>
              <w:t>January 2013</w:t>
            </w:r>
          </w:p>
        </w:tc>
        <w:tc>
          <w:tcPr>
            <w:tcW w:w="541" w:type="pct"/>
          </w:tcPr>
          <w:p w:rsidR="009F5E75" w:rsidRDefault="009F5E75" w:rsidP="00947AE3">
            <w:pPr>
              <w:pStyle w:val="TableText"/>
            </w:pPr>
            <w:r>
              <w:t>1.0</w:t>
            </w:r>
          </w:p>
        </w:tc>
        <w:tc>
          <w:tcPr>
            <w:tcW w:w="2304" w:type="pct"/>
          </w:tcPr>
          <w:p w:rsidR="009F5E75" w:rsidRDefault="009F5E75" w:rsidP="00947AE3">
            <w:pPr>
              <w:pStyle w:val="TableText"/>
            </w:pPr>
            <w:r>
              <w:t>Initial Version</w:t>
            </w:r>
          </w:p>
        </w:tc>
        <w:tc>
          <w:tcPr>
            <w:tcW w:w="974" w:type="pct"/>
          </w:tcPr>
          <w:p w:rsidR="009F5E75" w:rsidRDefault="009C5CA8" w:rsidP="00947AE3">
            <w:pPr>
              <w:pStyle w:val="TableText"/>
            </w:pPr>
            <w:r>
              <w:t>PMAS Business Office</w:t>
            </w:r>
          </w:p>
        </w:tc>
      </w:tr>
    </w:tbl>
    <w:p w:rsidR="00F7216E" w:rsidRDefault="00F7216E" w:rsidP="004F3A80"/>
    <w:p w:rsidR="006244C7" w:rsidRPr="006244C7" w:rsidRDefault="006244C7" w:rsidP="006244C7">
      <w:pPr>
        <w:pStyle w:val="InstructionalText1"/>
      </w:pPr>
      <w:r w:rsidRPr="006244C7">
        <w:t>Place latest revisions at top of table.</w:t>
      </w:r>
    </w:p>
    <w:p w:rsidR="00F91A26" w:rsidRDefault="003E1F9E" w:rsidP="006244C7">
      <w:pPr>
        <w:pStyle w:val="InstructionalText1"/>
      </w:pPr>
      <w:r w:rsidRPr="003E1F9E">
        <w:lastRenderedPageBreak/>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086D68" w:rsidRDefault="00086D68" w:rsidP="00086D68">
      <w:pPr>
        <w:pStyle w:val="InstructionalText1"/>
      </w:pPr>
      <w:r w:rsidRPr="003E1F9E">
        <w:t>The Template Revision History</w:t>
      </w:r>
      <w:r>
        <w:t xml:space="preserve"> can be removed at the discretion of the author of the document.</w:t>
      </w:r>
    </w:p>
    <w:p w:rsidR="00086D68" w:rsidRDefault="00086D68" w:rsidP="00086D68">
      <w:pPr>
        <w:pStyle w:val="InstructionalText1"/>
      </w:pPr>
      <w:r>
        <w:t>Remove blank rows.</w:t>
      </w:r>
    </w:p>
    <w:p w:rsidR="00086D68" w:rsidRPr="004F3A80" w:rsidRDefault="00086D68" w:rsidP="006244C7">
      <w:pPr>
        <w:pStyle w:val="InstructionalText1"/>
      </w:pPr>
    </w:p>
    <w:sectPr w:rsidR="00086D68" w:rsidRPr="004F3A80"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73A" w:rsidRDefault="0047173A">
      <w:r>
        <w:separator/>
      </w:r>
    </w:p>
    <w:p w:rsidR="0047173A" w:rsidRDefault="0047173A"/>
  </w:endnote>
  <w:endnote w:type="continuationSeparator" w:id="0">
    <w:p w:rsidR="0047173A" w:rsidRDefault="0047173A">
      <w:r>
        <w:continuationSeparator/>
      </w:r>
    </w:p>
    <w:p w:rsidR="0047173A" w:rsidRDefault="00471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D6" w:rsidRDefault="00A65BD6"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A65BD6" w:rsidRPr="009629BC" w:rsidRDefault="00A65BD6"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D6" w:rsidRDefault="00A65BD6">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D6" w:rsidRDefault="00A65BD6" w:rsidP="00292B10">
    <w:pPr>
      <w:pStyle w:val="Footer"/>
      <w:jc w:val="center"/>
      <w:rPr>
        <w:rStyle w:val="PageNumber"/>
      </w:rPr>
    </w:pPr>
    <w:r w:rsidRPr="00F7216E">
      <w:rPr>
        <w:i/>
        <w:color w:val="0000FF"/>
      </w:rPr>
      <w:t>&lt;</w:t>
    </w:r>
    <w:r>
      <w:rPr>
        <w:i/>
        <w:color w:val="0000FF"/>
      </w:rPr>
      <w:t>Product</w:t>
    </w:r>
    <w:r w:rsidRPr="00F7216E">
      <w:rPr>
        <w:i/>
        <w:color w:val="0000FF"/>
      </w:rPr>
      <w:t xml:space="preserve"> Name&gt;</w:t>
    </w:r>
    <w:r>
      <w:rPr>
        <w:i/>
        <w:color w:val="0000FF"/>
      </w:rPr>
      <w:t xml:space="preserve"> </w:t>
    </w:r>
    <w:r w:rsidRPr="00BF7AC6">
      <w:rPr>
        <w:rStyle w:val="PageNumber"/>
        <w:noProof/>
      </w:rPr>
      <w:t xml:space="preserve">Version </w:t>
    </w:r>
    <w:r w:rsidRPr="00265CAC">
      <w:rPr>
        <w:rStyle w:val="PageNumber"/>
        <w:noProof/>
      </w:rPr>
      <w:t>Description Document</w:t>
    </w:r>
    <w:r>
      <w:tab/>
    </w:r>
    <w:r>
      <w:rPr>
        <w:rStyle w:val="PageNumber"/>
      </w:rPr>
      <w:fldChar w:fldCharType="begin"/>
    </w:r>
    <w:r>
      <w:rPr>
        <w:rStyle w:val="PageNumber"/>
      </w:rPr>
      <w:instrText xml:space="preserve"> PAGE </w:instrText>
    </w:r>
    <w:r>
      <w:rPr>
        <w:rStyle w:val="PageNumber"/>
      </w:rPr>
      <w:fldChar w:fldCharType="separate"/>
    </w:r>
    <w:r w:rsidR="007C06FD">
      <w:rPr>
        <w:rStyle w:val="PageNumber"/>
        <w:noProof/>
      </w:rPr>
      <w:t>1</w:t>
    </w:r>
    <w:r>
      <w:rPr>
        <w:rStyle w:val="PageNumber"/>
      </w:rPr>
      <w:fldChar w:fldCharType="end"/>
    </w:r>
    <w:r>
      <w:rPr>
        <w:rStyle w:val="PageNumber"/>
      </w:rPr>
      <w:tab/>
    </w:r>
    <w:r w:rsidRPr="00F7216E">
      <w:rPr>
        <w:rStyle w:val="PageNumber"/>
        <w:i/>
        <w:color w:val="0000FF"/>
      </w:rPr>
      <w:t>&lt;Month&gt; &lt;Year&gt;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73A" w:rsidRDefault="0047173A">
      <w:r>
        <w:separator/>
      </w:r>
    </w:p>
    <w:p w:rsidR="0047173A" w:rsidRDefault="0047173A"/>
  </w:footnote>
  <w:footnote w:type="continuationSeparator" w:id="0">
    <w:p w:rsidR="0047173A" w:rsidRDefault="0047173A">
      <w:r>
        <w:continuationSeparator/>
      </w:r>
    </w:p>
    <w:p w:rsidR="0047173A" w:rsidRDefault="0047173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25pt;height:41.3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4186E"/>
    <w:rsid w:val="00041B76"/>
    <w:rsid w:val="0004636C"/>
    <w:rsid w:val="000570F5"/>
    <w:rsid w:val="00071609"/>
    <w:rsid w:val="00086D68"/>
    <w:rsid w:val="000911ED"/>
    <w:rsid w:val="000A378D"/>
    <w:rsid w:val="000B23F8"/>
    <w:rsid w:val="000B74F5"/>
    <w:rsid w:val="000C1DD7"/>
    <w:rsid w:val="000C6596"/>
    <w:rsid w:val="000D1224"/>
    <w:rsid w:val="000D499E"/>
    <w:rsid w:val="000D4DB1"/>
    <w:rsid w:val="000F3438"/>
    <w:rsid w:val="000F44FF"/>
    <w:rsid w:val="000F4A91"/>
    <w:rsid w:val="00101B1F"/>
    <w:rsid w:val="0010320F"/>
    <w:rsid w:val="00104399"/>
    <w:rsid w:val="0010664C"/>
    <w:rsid w:val="001071B7"/>
    <w:rsid w:val="00107971"/>
    <w:rsid w:val="00112955"/>
    <w:rsid w:val="0012060D"/>
    <w:rsid w:val="00123362"/>
    <w:rsid w:val="0012622D"/>
    <w:rsid w:val="00147EBA"/>
    <w:rsid w:val="00151087"/>
    <w:rsid w:val="001574A4"/>
    <w:rsid w:val="00157AAE"/>
    <w:rsid w:val="00160824"/>
    <w:rsid w:val="00161ED8"/>
    <w:rsid w:val="001624C3"/>
    <w:rsid w:val="0016530D"/>
    <w:rsid w:val="00165AB8"/>
    <w:rsid w:val="00172D7F"/>
    <w:rsid w:val="00180235"/>
    <w:rsid w:val="001817C9"/>
    <w:rsid w:val="00186009"/>
    <w:rsid w:val="001A3C5C"/>
    <w:rsid w:val="001A6B34"/>
    <w:rsid w:val="001A6B5C"/>
    <w:rsid w:val="001B0B86"/>
    <w:rsid w:val="001C6D26"/>
    <w:rsid w:val="001D3222"/>
    <w:rsid w:val="001D6650"/>
    <w:rsid w:val="001E3408"/>
    <w:rsid w:val="001E4B39"/>
    <w:rsid w:val="0021187C"/>
    <w:rsid w:val="0021470B"/>
    <w:rsid w:val="00217034"/>
    <w:rsid w:val="002273CA"/>
    <w:rsid w:val="002334FF"/>
    <w:rsid w:val="00234111"/>
    <w:rsid w:val="002351DF"/>
    <w:rsid w:val="00252BD5"/>
    <w:rsid w:val="00256419"/>
    <w:rsid w:val="0025682F"/>
    <w:rsid w:val="00256F04"/>
    <w:rsid w:val="00265CAC"/>
    <w:rsid w:val="00266D60"/>
    <w:rsid w:val="002805F8"/>
    <w:rsid w:val="00280A53"/>
    <w:rsid w:val="00280FEE"/>
    <w:rsid w:val="002811AA"/>
    <w:rsid w:val="00282EDE"/>
    <w:rsid w:val="00292B10"/>
    <w:rsid w:val="002A0C8C"/>
    <w:rsid w:val="002A2EE5"/>
    <w:rsid w:val="002A4907"/>
    <w:rsid w:val="002C4DF3"/>
    <w:rsid w:val="002C6335"/>
    <w:rsid w:val="002D0C49"/>
    <w:rsid w:val="002D1B52"/>
    <w:rsid w:val="002D411F"/>
    <w:rsid w:val="002D5204"/>
    <w:rsid w:val="002E1D8C"/>
    <w:rsid w:val="002E751D"/>
    <w:rsid w:val="002F0076"/>
    <w:rsid w:val="002F113C"/>
    <w:rsid w:val="002F5410"/>
    <w:rsid w:val="002F7007"/>
    <w:rsid w:val="003110DB"/>
    <w:rsid w:val="00314B90"/>
    <w:rsid w:val="0032241E"/>
    <w:rsid w:val="003224BE"/>
    <w:rsid w:val="00326966"/>
    <w:rsid w:val="003417C9"/>
    <w:rsid w:val="00342E0C"/>
    <w:rsid w:val="00346959"/>
    <w:rsid w:val="00353152"/>
    <w:rsid w:val="003532BD"/>
    <w:rsid w:val="00355429"/>
    <w:rsid w:val="003565ED"/>
    <w:rsid w:val="00362EA5"/>
    <w:rsid w:val="00367927"/>
    <w:rsid w:val="003735FD"/>
    <w:rsid w:val="00376DD4"/>
    <w:rsid w:val="003771FB"/>
    <w:rsid w:val="0038169E"/>
    <w:rsid w:val="00392B05"/>
    <w:rsid w:val="003A7791"/>
    <w:rsid w:val="003B04E1"/>
    <w:rsid w:val="003C0F3E"/>
    <w:rsid w:val="003C2662"/>
    <w:rsid w:val="003C7B01"/>
    <w:rsid w:val="003D59EF"/>
    <w:rsid w:val="003D7EA1"/>
    <w:rsid w:val="003E160C"/>
    <w:rsid w:val="003E1F9E"/>
    <w:rsid w:val="003F30DB"/>
    <w:rsid w:val="003F4789"/>
    <w:rsid w:val="00410F8C"/>
    <w:rsid w:val="004145D9"/>
    <w:rsid w:val="00423003"/>
    <w:rsid w:val="00423A58"/>
    <w:rsid w:val="004277BF"/>
    <w:rsid w:val="00433816"/>
    <w:rsid w:val="00440A78"/>
    <w:rsid w:val="00451181"/>
    <w:rsid w:val="0045290F"/>
    <w:rsid w:val="00452DB6"/>
    <w:rsid w:val="0045552E"/>
    <w:rsid w:val="004617A6"/>
    <w:rsid w:val="00467F6F"/>
    <w:rsid w:val="0047173A"/>
    <w:rsid w:val="00472BB0"/>
    <w:rsid w:val="00474BBC"/>
    <w:rsid w:val="0048016C"/>
    <w:rsid w:val="0048455F"/>
    <w:rsid w:val="00492806"/>
    <w:rsid w:val="0049442E"/>
    <w:rsid w:val="004A2521"/>
    <w:rsid w:val="004A28E1"/>
    <w:rsid w:val="004B099D"/>
    <w:rsid w:val="004B64EC"/>
    <w:rsid w:val="004C06B9"/>
    <w:rsid w:val="004C2897"/>
    <w:rsid w:val="004C5CB1"/>
    <w:rsid w:val="004D2FDD"/>
    <w:rsid w:val="004D3CB7"/>
    <w:rsid w:val="004D3FB6"/>
    <w:rsid w:val="004D5CD2"/>
    <w:rsid w:val="004F0FB3"/>
    <w:rsid w:val="004F3A80"/>
    <w:rsid w:val="00504BC1"/>
    <w:rsid w:val="00507286"/>
    <w:rsid w:val="00510914"/>
    <w:rsid w:val="00515F2A"/>
    <w:rsid w:val="00527B5C"/>
    <w:rsid w:val="00530D34"/>
    <w:rsid w:val="00531CD9"/>
    <w:rsid w:val="005327F9"/>
    <w:rsid w:val="00532B92"/>
    <w:rsid w:val="00543E06"/>
    <w:rsid w:val="00554B8F"/>
    <w:rsid w:val="005647C7"/>
    <w:rsid w:val="0056525E"/>
    <w:rsid w:val="00566D6A"/>
    <w:rsid w:val="00575CFA"/>
    <w:rsid w:val="00577B5B"/>
    <w:rsid w:val="00584F2F"/>
    <w:rsid w:val="00585881"/>
    <w:rsid w:val="00594383"/>
    <w:rsid w:val="005A722B"/>
    <w:rsid w:val="005B7CDD"/>
    <w:rsid w:val="005C0D0D"/>
    <w:rsid w:val="005C7AD8"/>
    <w:rsid w:val="005D06FE"/>
    <w:rsid w:val="005D18C5"/>
    <w:rsid w:val="005D3B22"/>
    <w:rsid w:val="005D4E9A"/>
    <w:rsid w:val="005E2AF9"/>
    <w:rsid w:val="00600235"/>
    <w:rsid w:val="00614864"/>
    <w:rsid w:val="00623FE2"/>
    <w:rsid w:val="006244C7"/>
    <w:rsid w:val="0062550B"/>
    <w:rsid w:val="00642849"/>
    <w:rsid w:val="0064769E"/>
    <w:rsid w:val="0065133D"/>
    <w:rsid w:val="00651A53"/>
    <w:rsid w:val="00653828"/>
    <w:rsid w:val="0065443F"/>
    <w:rsid w:val="006577DE"/>
    <w:rsid w:val="00663B92"/>
    <w:rsid w:val="00665BF6"/>
    <w:rsid w:val="006670D2"/>
    <w:rsid w:val="00667E47"/>
    <w:rsid w:val="00675568"/>
    <w:rsid w:val="00677451"/>
    <w:rsid w:val="00680463"/>
    <w:rsid w:val="00680563"/>
    <w:rsid w:val="00691431"/>
    <w:rsid w:val="006929E3"/>
    <w:rsid w:val="006956D0"/>
    <w:rsid w:val="006A20A1"/>
    <w:rsid w:val="006A4A98"/>
    <w:rsid w:val="006A4D02"/>
    <w:rsid w:val="006A6406"/>
    <w:rsid w:val="006A7603"/>
    <w:rsid w:val="006B459E"/>
    <w:rsid w:val="006C74F4"/>
    <w:rsid w:val="006D4142"/>
    <w:rsid w:val="006D68DA"/>
    <w:rsid w:val="006E32E0"/>
    <w:rsid w:val="006E5523"/>
    <w:rsid w:val="006F2E38"/>
    <w:rsid w:val="006F6D65"/>
    <w:rsid w:val="007054A1"/>
    <w:rsid w:val="0070640D"/>
    <w:rsid w:val="00714730"/>
    <w:rsid w:val="00715F75"/>
    <w:rsid w:val="007238FF"/>
    <w:rsid w:val="007254BF"/>
    <w:rsid w:val="0072569B"/>
    <w:rsid w:val="00725C30"/>
    <w:rsid w:val="0073078F"/>
    <w:rsid w:val="007316E5"/>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39CC"/>
    <w:rsid w:val="007B23FA"/>
    <w:rsid w:val="007B3D18"/>
    <w:rsid w:val="007B5233"/>
    <w:rsid w:val="007B65D7"/>
    <w:rsid w:val="007C06FD"/>
    <w:rsid w:val="007C2637"/>
    <w:rsid w:val="007D539D"/>
    <w:rsid w:val="007E05D4"/>
    <w:rsid w:val="007E4370"/>
    <w:rsid w:val="007F767C"/>
    <w:rsid w:val="00801B32"/>
    <w:rsid w:val="00806450"/>
    <w:rsid w:val="0081606F"/>
    <w:rsid w:val="00821E7C"/>
    <w:rsid w:val="00821FD9"/>
    <w:rsid w:val="00822A3F"/>
    <w:rsid w:val="00825350"/>
    <w:rsid w:val="00827332"/>
    <w:rsid w:val="008308C2"/>
    <w:rsid w:val="00836DA0"/>
    <w:rsid w:val="00837DB5"/>
    <w:rsid w:val="008405C0"/>
    <w:rsid w:val="00841CE0"/>
    <w:rsid w:val="00845BB9"/>
    <w:rsid w:val="00851812"/>
    <w:rsid w:val="00856A08"/>
    <w:rsid w:val="00862CE5"/>
    <w:rsid w:val="00863B21"/>
    <w:rsid w:val="00864966"/>
    <w:rsid w:val="0086526F"/>
    <w:rsid w:val="00871E3C"/>
    <w:rsid w:val="0087220B"/>
    <w:rsid w:val="0087559E"/>
    <w:rsid w:val="00880C3D"/>
    <w:rsid w:val="008831EB"/>
    <w:rsid w:val="0088550F"/>
    <w:rsid w:val="00887D77"/>
    <w:rsid w:val="00893487"/>
    <w:rsid w:val="00893CB0"/>
    <w:rsid w:val="00894DEC"/>
    <w:rsid w:val="008A1731"/>
    <w:rsid w:val="008A4AE4"/>
    <w:rsid w:val="008A5300"/>
    <w:rsid w:val="008A6349"/>
    <w:rsid w:val="008A783A"/>
    <w:rsid w:val="008B3094"/>
    <w:rsid w:val="008B7ABA"/>
    <w:rsid w:val="008C4576"/>
    <w:rsid w:val="008D191D"/>
    <w:rsid w:val="008D1E72"/>
    <w:rsid w:val="008D3E80"/>
    <w:rsid w:val="008E3EF4"/>
    <w:rsid w:val="008E661A"/>
    <w:rsid w:val="008F298E"/>
    <w:rsid w:val="008F2D2C"/>
    <w:rsid w:val="008F43AA"/>
    <w:rsid w:val="009011D4"/>
    <w:rsid w:val="00901D12"/>
    <w:rsid w:val="00902B8E"/>
    <w:rsid w:val="00903153"/>
    <w:rsid w:val="00906711"/>
    <w:rsid w:val="009071B9"/>
    <w:rsid w:val="009453C1"/>
    <w:rsid w:val="00947AE3"/>
    <w:rsid w:val="0095133D"/>
    <w:rsid w:val="00960090"/>
    <w:rsid w:val="00961FED"/>
    <w:rsid w:val="00962722"/>
    <w:rsid w:val="00967C1C"/>
    <w:rsid w:val="00970C38"/>
    <w:rsid w:val="00974601"/>
    <w:rsid w:val="009763BD"/>
    <w:rsid w:val="00983B40"/>
    <w:rsid w:val="00984DA0"/>
    <w:rsid w:val="00987EA4"/>
    <w:rsid w:val="00991613"/>
    <w:rsid w:val="009921F2"/>
    <w:rsid w:val="00996E0A"/>
    <w:rsid w:val="009A0140"/>
    <w:rsid w:val="009A09A6"/>
    <w:rsid w:val="009A7DA5"/>
    <w:rsid w:val="009B1957"/>
    <w:rsid w:val="009B3CD1"/>
    <w:rsid w:val="009B4484"/>
    <w:rsid w:val="009B5EF2"/>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839"/>
    <w:rsid w:val="00A43AA1"/>
    <w:rsid w:val="00A444C9"/>
    <w:rsid w:val="00A60774"/>
    <w:rsid w:val="00A628D0"/>
    <w:rsid w:val="00A65BD6"/>
    <w:rsid w:val="00A665FE"/>
    <w:rsid w:val="00A703E3"/>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B04771"/>
    <w:rsid w:val="00B070C5"/>
    <w:rsid w:val="00B07C1A"/>
    <w:rsid w:val="00B115A8"/>
    <w:rsid w:val="00B13A4D"/>
    <w:rsid w:val="00B140A4"/>
    <w:rsid w:val="00B17172"/>
    <w:rsid w:val="00B254C3"/>
    <w:rsid w:val="00B34E4C"/>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59DB"/>
    <w:rsid w:val="00B8745A"/>
    <w:rsid w:val="00B92868"/>
    <w:rsid w:val="00B959D1"/>
    <w:rsid w:val="00BA3E37"/>
    <w:rsid w:val="00BA709B"/>
    <w:rsid w:val="00BC2D41"/>
    <w:rsid w:val="00BC305F"/>
    <w:rsid w:val="00BE7AD9"/>
    <w:rsid w:val="00BF0E6C"/>
    <w:rsid w:val="00BF1EB7"/>
    <w:rsid w:val="00BF497C"/>
    <w:rsid w:val="00BF7AC6"/>
    <w:rsid w:val="00C0166D"/>
    <w:rsid w:val="00C033C1"/>
    <w:rsid w:val="00C03950"/>
    <w:rsid w:val="00C131A8"/>
    <w:rsid w:val="00C13654"/>
    <w:rsid w:val="00C1486F"/>
    <w:rsid w:val="00C206A5"/>
    <w:rsid w:val="00C30DBF"/>
    <w:rsid w:val="00C36612"/>
    <w:rsid w:val="00C36ED5"/>
    <w:rsid w:val="00C44C32"/>
    <w:rsid w:val="00C5116A"/>
    <w:rsid w:val="00C54796"/>
    <w:rsid w:val="00C61E3B"/>
    <w:rsid w:val="00C719A4"/>
    <w:rsid w:val="00C720A2"/>
    <w:rsid w:val="00C93BF9"/>
    <w:rsid w:val="00C946FE"/>
    <w:rsid w:val="00C94886"/>
    <w:rsid w:val="00C94F25"/>
    <w:rsid w:val="00C96FD1"/>
    <w:rsid w:val="00CA12A2"/>
    <w:rsid w:val="00CA4AE7"/>
    <w:rsid w:val="00CA4EF0"/>
    <w:rsid w:val="00CA5DF5"/>
    <w:rsid w:val="00CB2A72"/>
    <w:rsid w:val="00CC024A"/>
    <w:rsid w:val="00CC1A79"/>
    <w:rsid w:val="00CC439B"/>
    <w:rsid w:val="00CD4F2E"/>
    <w:rsid w:val="00CE61F4"/>
    <w:rsid w:val="00CE7761"/>
    <w:rsid w:val="00CF08BF"/>
    <w:rsid w:val="00CF5A24"/>
    <w:rsid w:val="00D008F5"/>
    <w:rsid w:val="00D06D9A"/>
    <w:rsid w:val="00D1261F"/>
    <w:rsid w:val="00D25BD6"/>
    <w:rsid w:val="00D265FF"/>
    <w:rsid w:val="00D3172E"/>
    <w:rsid w:val="00D3642C"/>
    <w:rsid w:val="00D41682"/>
    <w:rsid w:val="00D41E05"/>
    <w:rsid w:val="00D44F2D"/>
    <w:rsid w:val="00D4529D"/>
    <w:rsid w:val="00D477B7"/>
    <w:rsid w:val="00D572AB"/>
    <w:rsid w:val="00D60C86"/>
    <w:rsid w:val="00D672E7"/>
    <w:rsid w:val="00D713C8"/>
    <w:rsid w:val="00D71B75"/>
    <w:rsid w:val="00D821C1"/>
    <w:rsid w:val="00D82444"/>
    <w:rsid w:val="00D83562"/>
    <w:rsid w:val="00D84300"/>
    <w:rsid w:val="00D85EAB"/>
    <w:rsid w:val="00D87E85"/>
    <w:rsid w:val="00D93822"/>
    <w:rsid w:val="00D957C8"/>
    <w:rsid w:val="00DA0702"/>
    <w:rsid w:val="00DA7E40"/>
    <w:rsid w:val="00DB1F39"/>
    <w:rsid w:val="00DB2224"/>
    <w:rsid w:val="00DB4A3F"/>
    <w:rsid w:val="00DC0014"/>
    <w:rsid w:val="00DC05C8"/>
    <w:rsid w:val="00DC3FD5"/>
    <w:rsid w:val="00DC49E2"/>
    <w:rsid w:val="00DC5861"/>
    <w:rsid w:val="00DD3EFD"/>
    <w:rsid w:val="00DD565E"/>
    <w:rsid w:val="00DD6972"/>
    <w:rsid w:val="00DD74F4"/>
    <w:rsid w:val="00DD7FD1"/>
    <w:rsid w:val="00DE020B"/>
    <w:rsid w:val="00DF001C"/>
    <w:rsid w:val="00DF6735"/>
    <w:rsid w:val="00E02B61"/>
    <w:rsid w:val="00E03070"/>
    <w:rsid w:val="00E110F2"/>
    <w:rsid w:val="00E1135A"/>
    <w:rsid w:val="00E2245D"/>
    <w:rsid w:val="00E2381D"/>
    <w:rsid w:val="00E24621"/>
    <w:rsid w:val="00E2463A"/>
    <w:rsid w:val="00E3221B"/>
    <w:rsid w:val="00E32770"/>
    <w:rsid w:val="00E3386A"/>
    <w:rsid w:val="00E41206"/>
    <w:rsid w:val="00E47D1B"/>
    <w:rsid w:val="00E54E10"/>
    <w:rsid w:val="00E56F22"/>
    <w:rsid w:val="00E57CF1"/>
    <w:rsid w:val="00E6083F"/>
    <w:rsid w:val="00E62242"/>
    <w:rsid w:val="00E625CD"/>
    <w:rsid w:val="00E648C4"/>
    <w:rsid w:val="00E713CC"/>
    <w:rsid w:val="00E773E8"/>
    <w:rsid w:val="00E82F3B"/>
    <w:rsid w:val="00E9007C"/>
    <w:rsid w:val="00E92871"/>
    <w:rsid w:val="00E96743"/>
    <w:rsid w:val="00E96B4B"/>
    <w:rsid w:val="00EA1243"/>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F0C86"/>
    <w:rsid w:val="00F03928"/>
    <w:rsid w:val="00F06C99"/>
    <w:rsid w:val="00F06F51"/>
    <w:rsid w:val="00F10AA1"/>
    <w:rsid w:val="00F214A8"/>
    <w:rsid w:val="00F21771"/>
    <w:rsid w:val="00F225AF"/>
    <w:rsid w:val="00F3021E"/>
    <w:rsid w:val="00F33DEC"/>
    <w:rsid w:val="00F35525"/>
    <w:rsid w:val="00F361F8"/>
    <w:rsid w:val="00F4062E"/>
    <w:rsid w:val="00F4182E"/>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79AC"/>
    <w:rsid w:val="00F91A26"/>
    <w:rsid w:val="00F9292A"/>
    <w:rsid w:val="00F93806"/>
    <w:rsid w:val="00F93E3B"/>
    <w:rsid w:val="00F94114"/>
    <w:rsid w:val="00F94C8A"/>
    <w:rsid w:val="00F9794C"/>
    <w:rsid w:val="00FA1088"/>
    <w:rsid w:val="00FA25B6"/>
    <w:rsid w:val="00FA5B5C"/>
    <w:rsid w:val="00FA5EDC"/>
    <w:rsid w:val="00FB7E48"/>
    <w:rsid w:val="00FD2757"/>
    <w:rsid w:val="00FD7111"/>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7712">
      <w:bodyDiv w:val="1"/>
      <w:marLeft w:val="0"/>
      <w:marRight w:val="0"/>
      <w:marTop w:val="0"/>
      <w:marBottom w:val="0"/>
      <w:divBdr>
        <w:top w:val="none" w:sz="0" w:space="0" w:color="auto"/>
        <w:left w:val="none" w:sz="0" w:space="0" w:color="auto"/>
        <w:bottom w:val="none" w:sz="0" w:space="0" w:color="auto"/>
        <w:right w:val="none" w:sz="0" w:space="0" w:color="auto"/>
      </w:divBdr>
      <w:divsChild>
        <w:div w:id="1454859485">
          <w:marLeft w:val="720"/>
          <w:marRight w:val="0"/>
          <w:marTop w:val="77"/>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lm.rational.oit.va.gov/ccm/web/"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lm.rational.oit.va.gov/ccm/web/"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 TargetMode="External"/><Relationship Id="rId25" Type="http://schemas.openxmlformats.org/officeDocument/2006/relationships/hyperlink" Target="https://clm.rational.oit.va.gov/ccm/web" TargetMode="External"/><Relationship Id="rId2" Type="http://schemas.openxmlformats.org/officeDocument/2006/relationships/customXml" Target="../customXml/item2.xml"/><Relationship Id="rId16" Type="http://schemas.openxmlformats.org/officeDocument/2006/relationships/hyperlink" Target="https://clm.rational.oit.va.gov/ccm/web/" TargetMode="External"/><Relationship Id="rId20" Type="http://schemas.openxmlformats.org/officeDocument/2006/relationships/hyperlink" Target="https://clm.rational.oit.va.gov/ccm/web/"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24" Type="http://schemas.openxmlformats.org/officeDocument/2006/relationships/hyperlink" Target="https://ccm.rational.oit.va.gov:9443/ccm" TargetMode="External"/><Relationship Id="rId5" Type="http://schemas.openxmlformats.org/officeDocument/2006/relationships/styles" Target="styles.xml"/><Relationship Id="rId15" Type="http://schemas.openxmlformats.org/officeDocument/2006/relationships/hyperlink" Target="https://clm.rational.oit.va.gov/ccm/web/" TargetMode="External"/><Relationship Id="rId23" Type="http://schemas.openxmlformats.org/officeDocument/2006/relationships/hyperlink" Target="https://clm.rational.oit.va.gov/ccm/web/" TargetMode="External"/><Relationship Id="rId10" Type="http://schemas.openxmlformats.org/officeDocument/2006/relationships/endnotes" Target="endnotes.xml"/><Relationship Id="rId19" Type="http://schemas.openxmlformats.org/officeDocument/2006/relationships/hyperlink" Target="https://clm.rational.oit.va.gov/ccm/web/"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clm.rational.oit.va.gov/ccm/web/"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851f8b508e218661611fdd872351f723">
  <xsd:schema xmlns:xsd="http://www.w3.org/2001/XMLSchema" xmlns:xs="http://www.w3.org/2001/XMLSchema" xmlns:p="http://schemas.microsoft.com/office/2006/metadata/properties" xmlns:ns2="dccbc5df-29b3-4670-b8f5-ce9b6d6a1832" targetNamespace="http://schemas.microsoft.com/office/2006/metadata/properties" ma:root="true" ma:fieldsID="954b53d93210daec8684e727cf052a96"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Props1.xml><?xml version="1.0" encoding="utf-8"?>
<ds:datastoreItem xmlns:ds="http://schemas.openxmlformats.org/officeDocument/2006/customXml" ds:itemID="{77652628-05B3-4A48-BF0A-618A30D88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14002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lastModifiedBy>Shawn Hinrichs</cp:lastModifiedBy>
  <cp:revision>4</cp:revision>
  <cp:lastPrinted>2015-12-14T15:23:00Z</cp:lastPrinted>
  <dcterms:created xsi:type="dcterms:W3CDTF">2017-03-23T13:47:00Z</dcterms:created>
  <dcterms:modified xsi:type="dcterms:W3CDTF">2017-03-23T14:21:00Z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